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798B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5083B58B" w14:textId="77777777" w:rsidR="004175E1" w:rsidRPr="009C1CEE" w:rsidRDefault="004175E1">
      <w:pPr>
        <w:rPr>
          <w:rFonts w:cs="Segoe UI"/>
        </w:rPr>
      </w:pPr>
    </w:p>
    <w:p w14:paraId="67D86CA3" w14:textId="77777777" w:rsidR="004175E1" w:rsidRPr="009C1CEE" w:rsidRDefault="00F85BBD">
      <w:pPr>
        <w:rPr>
          <w:rFonts w:cs="Segoe UI"/>
        </w:rPr>
      </w:pPr>
      <w:r>
        <w:rPr>
          <w:noProof/>
        </w:rPr>
        <w:pict w14:anchorId="2F7FC890">
          <v:rect id="Rectangle 6" o:spid="_x0000_s2053" style="position:absolute;left:0;text-align:left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67FB262F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C35EDB">
                    <w:rPr>
                      <w:b/>
                      <w:color w:val="FFFFFF" w:themeColor="background1"/>
                      <w:sz w:val="96"/>
                    </w:rPr>
                    <w:t>KIỂM THỬ</w:t>
                  </w:r>
                </w:p>
              </w:txbxContent>
            </v:textbox>
          </v:rect>
        </w:pict>
      </w:r>
    </w:p>
    <w:p w14:paraId="74CC8C91" w14:textId="77777777" w:rsidR="004175E1" w:rsidRPr="009C1CEE" w:rsidRDefault="004175E1">
      <w:pPr>
        <w:rPr>
          <w:rFonts w:cs="Segoe UI"/>
        </w:rPr>
      </w:pPr>
    </w:p>
    <w:p w14:paraId="66399155" w14:textId="77777777" w:rsidR="004175E1" w:rsidRPr="009C1CEE" w:rsidRDefault="004175E1">
      <w:pPr>
        <w:rPr>
          <w:rFonts w:cs="Segoe UI"/>
        </w:rPr>
      </w:pPr>
    </w:p>
    <w:p w14:paraId="4989510E" w14:textId="77777777" w:rsidR="004175E1" w:rsidRPr="009C1CEE" w:rsidRDefault="004175E1">
      <w:pPr>
        <w:rPr>
          <w:rFonts w:cs="Segoe UI"/>
        </w:rPr>
      </w:pPr>
    </w:p>
    <w:p w14:paraId="33F7647F" w14:textId="77777777" w:rsidR="004175E1" w:rsidRPr="009C1CEE" w:rsidRDefault="004175E1">
      <w:pPr>
        <w:rPr>
          <w:rFonts w:cs="Segoe UI"/>
        </w:rPr>
      </w:pPr>
    </w:p>
    <w:p w14:paraId="34D730E2" w14:textId="77777777" w:rsidR="004175E1" w:rsidRPr="009C1CEE" w:rsidRDefault="004175E1">
      <w:pPr>
        <w:rPr>
          <w:rFonts w:cs="Segoe UI"/>
        </w:rPr>
      </w:pPr>
    </w:p>
    <w:p w14:paraId="3E7B1249" w14:textId="77777777" w:rsidR="004175E1" w:rsidRPr="009C1CEE" w:rsidRDefault="004175E1">
      <w:pPr>
        <w:rPr>
          <w:rFonts w:cs="Segoe UI"/>
        </w:rPr>
      </w:pPr>
    </w:p>
    <w:p w14:paraId="12795F9A" w14:textId="2011B9EE" w:rsidR="004175E1" w:rsidRPr="009C1CEE" w:rsidRDefault="004175E1">
      <w:pPr>
        <w:rPr>
          <w:rFonts w:cs="Segoe UI"/>
        </w:rPr>
      </w:pPr>
    </w:p>
    <w:p w14:paraId="55554BB2" w14:textId="77777777" w:rsidR="004175E1" w:rsidRPr="009C1CEE" w:rsidRDefault="004175E1">
      <w:pPr>
        <w:rPr>
          <w:rFonts w:cs="Segoe UI"/>
        </w:rPr>
      </w:pPr>
    </w:p>
    <w:p w14:paraId="4445C0B5" w14:textId="77777777" w:rsidR="004175E1" w:rsidRPr="009C1CEE" w:rsidRDefault="004175E1">
      <w:pPr>
        <w:rPr>
          <w:rFonts w:cs="Segoe UI"/>
        </w:rPr>
      </w:pPr>
    </w:p>
    <w:p w14:paraId="42FEBFD0" w14:textId="77777777" w:rsidR="004175E1" w:rsidRPr="009C1CEE" w:rsidRDefault="004175E1">
      <w:pPr>
        <w:rPr>
          <w:rFonts w:cs="Segoe UI"/>
        </w:rPr>
      </w:pPr>
    </w:p>
    <w:p w14:paraId="42116328" w14:textId="77777777" w:rsidR="004175E1" w:rsidRPr="009C1CEE" w:rsidRDefault="004175E1">
      <w:pPr>
        <w:rPr>
          <w:rFonts w:cs="Segoe UI"/>
        </w:rPr>
      </w:pPr>
    </w:p>
    <w:p w14:paraId="3015D225" w14:textId="77777777" w:rsidR="004175E1" w:rsidRPr="009C1CEE" w:rsidRDefault="004175E1">
      <w:pPr>
        <w:rPr>
          <w:rFonts w:cs="Segoe UI"/>
        </w:rPr>
      </w:pPr>
    </w:p>
    <w:p w14:paraId="502B9C66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341BCF6B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9F117F6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130F4E9" w14:textId="3CEDF812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6E305F7D" w14:textId="12E5DCC4" w:rsidR="004175E1" w:rsidRPr="009C1CEE" w:rsidRDefault="004175E1">
      <w:pPr>
        <w:rPr>
          <w:rFonts w:cs="Segoe UI"/>
        </w:rPr>
      </w:pPr>
    </w:p>
    <w:p w14:paraId="50CC3E3D" w14:textId="18F01C64" w:rsidR="004175E1" w:rsidRPr="009C1CEE" w:rsidRDefault="004175E1">
      <w:pPr>
        <w:rPr>
          <w:rFonts w:cs="Segoe UI"/>
        </w:rPr>
      </w:pPr>
    </w:p>
    <w:p w14:paraId="467C7F81" w14:textId="75EE52C5" w:rsidR="004175E1" w:rsidRPr="009C1CEE" w:rsidRDefault="004175E1">
      <w:pPr>
        <w:rPr>
          <w:rFonts w:cs="Segoe UI"/>
        </w:rPr>
      </w:pPr>
    </w:p>
    <w:p w14:paraId="31344D6F" w14:textId="6A223CE8" w:rsidR="004175E1" w:rsidRPr="009C1CEE" w:rsidRDefault="004175E1" w:rsidP="09DBC1B6">
      <w:pPr>
        <w:rPr>
          <w:rFonts w:ascii="Cambria" w:eastAsia="Calibri" w:hAnsi="Cambria"/>
          <w:szCs w:val="26"/>
        </w:rPr>
      </w:pPr>
    </w:p>
    <w:p w14:paraId="3E8B5F6F" w14:textId="2DBE88D1" w:rsidR="004175E1" w:rsidRPr="009C1CEE" w:rsidRDefault="00463E6B">
      <w:pPr>
        <w:rPr>
          <w:rFonts w:cs="Segoe UI"/>
        </w:rPr>
      </w:pPr>
      <w:r>
        <w:rPr>
          <w:noProof/>
        </w:rPr>
        <w:pict w14:anchorId="66E1D892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48.6pt;margin-top:22.95pt;width:254.2pt;height:82.8pt;z-index:251658241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stroked="f">
            <v:textbox style="mso-next-textbox:#_x0000_s2051">
              <w:txbxContent>
                <w:p w14:paraId="205FB798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1312F865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59CFFAAE" w14:textId="5941537B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="00E00095">
                    <w:rPr>
                      <w:rFonts w:cs="Segoe UI"/>
                    </w:rPr>
                    <w:t>T</w:t>
                  </w:r>
                  <w:r w:rsidRPr="009C1CEE">
                    <w:rPr>
                      <w:rFonts w:cs="Segoe UI"/>
                    </w:rPr>
                    <w:t>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="00A42B03">
                    <w:rPr>
                      <w:rFonts w:cs="Segoe UI"/>
                    </w:rPr>
                    <w:t>nhiên</w:t>
                  </w:r>
                  <w:proofErr w:type="spellEnd"/>
                  <w:r w:rsidR="00A42B03">
                    <w:rPr>
                      <w:rFonts w:cs="Segoe UI"/>
                      <w:lang w:val="vi-VN"/>
                    </w:rPr>
                    <w:t>, ĐHQG-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03D90370" w14:textId="6C37A4EA" w:rsidR="004175E1" w:rsidRPr="009C1CEE" w:rsidRDefault="00463E6B">
      <w:pPr>
        <w:rPr>
          <w:rFonts w:cs="Segoe UI"/>
        </w:rPr>
      </w:pPr>
      <w:r>
        <w:rPr>
          <w:noProof/>
        </w:rPr>
        <w:drawing>
          <wp:inline distT="0" distB="0" distL="0" distR="0" wp14:anchorId="10BDF5E0" wp14:editId="4B5B826F">
            <wp:extent cx="972000" cy="9720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988F" w14:textId="169A57B4" w:rsidR="004175E1" w:rsidRPr="009C1CEE" w:rsidRDefault="004175E1">
      <w:pPr>
        <w:rPr>
          <w:rFonts w:cs="Segoe UI"/>
        </w:rPr>
      </w:pPr>
    </w:p>
    <w:p w14:paraId="4F9A7A9E" w14:textId="77777777" w:rsidR="004175E1" w:rsidRPr="009C1CEE" w:rsidRDefault="004175E1">
      <w:pPr>
        <w:rPr>
          <w:rFonts w:cs="Segoe UI"/>
        </w:rPr>
      </w:pPr>
    </w:p>
    <w:p w14:paraId="745EE2FA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77367A04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9E9005B" w14:textId="7BA1CA28" w:rsidR="00584391" w:rsidRDefault="00E1012B">
      <w:pPr>
        <w:pStyle w:val="Mucluc1"/>
        <w:rPr>
          <w:rFonts w:asciiTheme="minorHAnsi" w:eastAsiaTheme="minorEastAsia" w:hAnsiTheme="minorHAnsi"/>
          <w:b w:val="0"/>
          <w:noProof/>
          <w:sz w:val="22"/>
          <w:lang w:val="vi-VN" w:eastAsia="zh-CN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90102787" w:history="1">
        <w:r w:rsidR="00584391" w:rsidRPr="00076BF6">
          <w:rPr>
            <w:rStyle w:val="Siuktni"/>
            <w:noProof/>
          </w:rPr>
          <w:t>Bảng đánh giá thành viên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_Toc90102787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2</w:t>
        </w:r>
        <w:r w:rsidR="00584391">
          <w:rPr>
            <w:noProof/>
            <w:webHidden/>
          </w:rPr>
          <w:fldChar w:fldCharType="end"/>
        </w:r>
      </w:hyperlink>
    </w:p>
    <w:p w14:paraId="1ABF593C" w14:textId="74EB8C7E" w:rsidR="00584391" w:rsidRDefault="00F85BBD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zh-CN"/>
        </w:rPr>
      </w:pPr>
      <w:hyperlink w:anchor="_Toc90102788" w:history="1">
        <w:r w:rsidR="00584391" w:rsidRPr="00076BF6">
          <w:rPr>
            <w:rStyle w:val="Siuktni"/>
            <w:noProof/>
          </w:rPr>
          <w:t>1</w:t>
        </w:r>
        <w:r w:rsidR="00584391">
          <w:rPr>
            <w:rFonts w:asciiTheme="minorHAnsi" w:eastAsiaTheme="minorEastAsia" w:hAnsiTheme="minorHAnsi"/>
            <w:b w:val="0"/>
            <w:noProof/>
            <w:sz w:val="22"/>
            <w:lang w:val="vi-VN" w:eastAsia="zh-CN"/>
          </w:rPr>
          <w:tab/>
        </w:r>
        <w:r w:rsidR="00584391" w:rsidRPr="00076BF6">
          <w:rPr>
            <w:rStyle w:val="Siuktni"/>
            <w:noProof/>
          </w:rPr>
          <w:t>Kế hoạch kiểm thử (Test plan)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_Toc90102788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3</w:t>
        </w:r>
        <w:r w:rsidR="00584391">
          <w:rPr>
            <w:noProof/>
            <w:webHidden/>
          </w:rPr>
          <w:fldChar w:fldCharType="end"/>
        </w:r>
      </w:hyperlink>
    </w:p>
    <w:p w14:paraId="39CF12C9" w14:textId="084FE6DA" w:rsidR="00584391" w:rsidRDefault="00F85BBD">
      <w:pPr>
        <w:pStyle w:val="Muclu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zh-CN"/>
        </w:rPr>
      </w:pPr>
      <w:hyperlink w:anchor="_Toc90102789" w:history="1">
        <w:r w:rsidR="00584391" w:rsidRPr="00076BF6">
          <w:rPr>
            <w:rStyle w:val="Siuktni"/>
            <w:iCs/>
            <w:noProof/>
            <w:lang w:val="vi-VN"/>
          </w:rPr>
          <w:t>1.1</w:t>
        </w:r>
        <w:r w:rsidR="00584391">
          <w:rPr>
            <w:rFonts w:asciiTheme="minorHAnsi" w:eastAsiaTheme="minorEastAsia" w:hAnsiTheme="minorHAnsi"/>
            <w:noProof/>
            <w:sz w:val="22"/>
            <w:lang w:val="vi-VN" w:eastAsia="zh-CN"/>
          </w:rPr>
          <w:tab/>
        </w:r>
        <w:r w:rsidR="00584391" w:rsidRPr="00076BF6">
          <w:rPr>
            <w:rStyle w:val="Siuktni"/>
            <w:iCs/>
            <w:noProof/>
            <w:lang w:val="vi-VN"/>
          </w:rPr>
          <w:t>Mục tiêu kiểm thử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_Toc90102789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3</w:t>
        </w:r>
        <w:r w:rsidR="00584391">
          <w:rPr>
            <w:noProof/>
            <w:webHidden/>
          </w:rPr>
          <w:fldChar w:fldCharType="end"/>
        </w:r>
      </w:hyperlink>
    </w:p>
    <w:p w14:paraId="58108781" w14:textId="46AF38F6" w:rsidR="00584391" w:rsidRDefault="00F85BBD">
      <w:pPr>
        <w:pStyle w:val="Muclu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zh-CN"/>
        </w:rPr>
      </w:pPr>
      <w:hyperlink w:anchor="_Toc90102790" w:history="1">
        <w:r w:rsidR="00584391" w:rsidRPr="00076BF6">
          <w:rPr>
            <w:rStyle w:val="Siuktni"/>
            <w:iCs/>
            <w:noProof/>
            <w:lang w:val="vi-VN"/>
          </w:rPr>
          <w:t>1.2</w:t>
        </w:r>
        <w:r w:rsidR="00584391">
          <w:rPr>
            <w:rFonts w:asciiTheme="minorHAnsi" w:eastAsiaTheme="minorEastAsia" w:hAnsiTheme="minorHAnsi"/>
            <w:noProof/>
            <w:sz w:val="22"/>
            <w:lang w:val="vi-VN" w:eastAsia="zh-CN"/>
          </w:rPr>
          <w:tab/>
        </w:r>
        <w:r w:rsidR="00584391" w:rsidRPr="00076BF6">
          <w:rPr>
            <w:rStyle w:val="Siuktni"/>
            <w:iCs/>
            <w:noProof/>
            <w:lang w:val="vi-VN"/>
          </w:rPr>
          <w:t>Các chức năng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_Toc90102790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3</w:t>
        </w:r>
        <w:r w:rsidR="00584391">
          <w:rPr>
            <w:noProof/>
            <w:webHidden/>
          </w:rPr>
          <w:fldChar w:fldCharType="end"/>
        </w:r>
      </w:hyperlink>
    </w:p>
    <w:p w14:paraId="0D2B3B94" w14:textId="795B4297" w:rsidR="00584391" w:rsidRDefault="00F85BBD">
      <w:pPr>
        <w:pStyle w:val="Muclu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zh-CN"/>
        </w:rPr>
      </w:pPr>
      <w:hyperlink w:anchor="_Toc90102791" w:history="1">
        <w:r w:rsidR="00584391" w:rsidRPr="00076BF6">
          <w:rPr>
            <w:rStyle w:val="Siuktni"/>
            <w:iCs/>
            <w:noProof/>
            <w:lang w:val="vi-VN"/>
          </w:rPr>
          <w:t>1.3</w:t>
        </w:r>
        <w:r w:rsidR="00584391">
          <w:rPr>
            <w:rFonts w:asciiTheme="minorHAnsi" w:eastAsiaTheme="minorEastAsia" w:hAnsiTheme="minorHAnsi"/>
            <w:noProof/>
            <w:sz w:val="22"/>
            <w:lang w:val="vi-VN" w:eastAsia="zh-CN"/>
          </w:rPr>
          <w:tab/>
        </w:r>
        <w:r w:rsidR="00584391" w:rsidRPr="00076BF6">
          <w:rPr>
            <w:rStyle w:val="Siuktni"/>
            <w:noProof/>
            <w:lang w:val="vi-VN"/>
          </w:rPr>
          <w:t>Môi trường &amp; Yêu cầu kiểm thử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_Toc90102791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3</w:t>
        </w:r>
        <w:r w:rsidR="00584391">
          <w:rPr>
            <w:noProof/>
            <w:webHidden/>
          </w:rPr>
          <w:fldChar w:fldCharType="end"/>
        </w:r>
      </w:hyperlink>
    </w:p>
    <w:p w14:paraId="4E995CD4" w14:textId="690B1E02" w:rsidR="00584391" w:rsidRDefault="00F85BBD">
      <w:pPr>
        <w:pStyle w:val="Muclu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zh-CN"/>
        </w:rPr>
      </w:pPr>
      <w:hyperlink w:anchor="_Toc90102792" w:history="1">
        <w:r w:rsidR="00584391" w:rsidRPr="00076BF6">
          <w:rPr>
            <w:rStyle w:val="Siuktni"/>
            <w:iCs/>
            <w:noProof/>
            <w:lang w:val="vi-VN"/>
          </w:rPr>
          <w:t>1.4</w:t>
        </w:r>
        <w:r w:rsidR="00584391">
          <w:rPr>
            <w:rFonts w:asciiTheme="minorHAnsi" w:eastAsiaTheme="minorEastAsia" w:hAnsiTheme="minorHAnsi"/>
            <w:noProof/>
            <w:sz w:val="22"/>
            <w:lang w:val="vi-VN" w:eastAsia="zh-CN"/>
          </w:rPr>
          <w:tab/>
        </w:r>
        <w:r w:rsidR="00584391" w:rsidRPr="00076BF6">
          <w:rPr>
            <w:rStyle w:val="Siuktni"/>
            <w:noProof/>
            <w:lang w:val="vi-VN"/>
          </w:rPr>
          <w:t>Lịch trình kiểm thử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_Toc90102792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4</w:t>
        </w:r>
        <w:r w:rsidR="00584391">
          <w:rPr>
            <w:noProof/>
            <w:webHidden/>
          </w:rPr>
          <w:fldChar w:fldCharType="end"/>
        </w:r>
      </w:hyperlink>
    </w:p>
    <w:p w14:paraId="6C8B1677" w14:textId="4BF01834" w:rsidR="00584391" w:rsidRDefault="00F85BBD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zh-CN"/>
        </w:rPr>
      </w:pPr>
      <w:hyperlink w:anchor="_Toc90102793" w:history="1">
        <w:r w:rsidR="00584391" w:rsidRPr="00076BF6">
          <w:rPr>
            <w:rStyle w:val="Siuktni"/>
            <w:noProof/>
          </w:rPr>
          <w:t>2</w:t>
        </w:r>
        <w:r w:rsidR="00584391">
          <w:rPr>
            <w:rFonts w:asciiTheme="minorHAnsi" w:eastAsiaTheme="minorEastAsia" w:hAnsiTheme="minorHAnsi"/>
            <w:b w:val="0"/>
            <w:noProof/>
            <w:sz w:val="22"/>
            <w:lang w:val="vi-VN" w:eastAsia="zh-CN"/>
          </w:rPr>
          <w:tab/>
        </w:r>
        <w:r w:rsidR="00584391" w:rsidRPr="00076BF6">
          <w:rPr>
            <w:rStyle w:val="Siuktni"/>
            <w:noProof/>
          </w:rPr>
          <w:t>Test case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_Toc90102793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5</w:t>
        </w:r>
        <w:r w:rsidR="00584391">
          <w:rPr>
            <w:noProof/>
            <w:webHidden/>
          </w:rPr>
          <w:fldChar w:fldCharType="end"/>
        </w:r>
      </w:hyperlink>
    </w:p>
    <w:p w14:paraId="2EE9D130" w14:textId="762181E5" w:rsidR="00584391" w:rsidRDefault="00F85BBD">
      <w:pPr>
        <w:pStyle w:val="Muclu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zh-CN"/>
        </w:rPr>
      </w:pPr>
      <w:hyperlink w:anchor="_Toc90102794" w:history="1">
        <w:r w:rsidR="00584391" w:rsidRPr="00076BF6">
          <w:rPr>
            <w:rStyle w:val="Siuktni"/>
            <w:iCs/>
            <w:noProof/>
          </w:rPr>
          <w:t>2.1</w:t>
        </w:r>
        <w:r w:rsidR="00584391">
          <w:rPr>
            <w:rFonts w:asciiTheme="minorHAnsi" w:eastAsiaTheme="minorEastAsia" w:hAnsiTheme="minorHAnsi"/>
            <w:noProof/>
            <w:sz w:val="22"/>
            <w:lang w:val="vi-VN" w:eastAsia="zh-CN"/>
          </w:rPr>
          <w:tab/>
        </w:r>
        <w:r w:rsidR="00584391" w:rsidRPr="00076BF6">
          <w:rPr>
            <w:rStyle w:val="Siuktni"/>
            <w:noProof/>
          </w:rPr>
          <w:t>Danh sách các test case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_Toc90102794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5</w:t>
        </w:r>
        <w:r w:rsidR="00584391">
          <w:rPr>
            <w:noProof/>
            <w:webHidden/>
          </w:rPr>
          <w:fldChar w:fldCharType="end"/>
        </w:r>
      </w:hyperlink>
    </w:p>
    <w:p w14:paraId="5B0ADEF3" w14:textId="58548A22" w:rsidR="00584391" w:rsidRDefault="00F85BBD">
      <w:pPr>
        <w:pStyle w:val="Muclu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zh-CN"/>
        </w:rPr>
      </w:pPr>
      <w:hyperlink w:anchor="_Toc90102795" w:history="1">
        <w:r w:rsidR="00584391" w:rsidRPr="00076BF6">
          <w:rPr>
            <w:rStyle w:val="Siuktni"/>
            <w:iCs/>
            <w:noProof/>
          </w:rPr>
          <w:t>2.2</w:t>
        </w:r>
        <w:r w:rsidR="00584391">
          <w:rPr>
            <w:rFonts w:asciiTheme="minorHAnsi" w:eastAsiaTheme="minorEastAsia" w:hAnsiTheme="minorHAnsi"/>
            <w:noProof/>
            <w:sz w:val="22"/>
            <w:lang w:val="vi-VN" w:eastAsia="zh-CN"/>
          </w:rPr>
          <w:tab/>
        </w:r>
        <w:r w:rsidR="00584391" w:rsidRPr="00076BF6">
          <w:rPr>
            <w:rStyle w:val="Siuktni"/>
            <w:noProof/>
          </w:rPr>
          <w:t>Đặc tả các test case</w:t>
        </w:r>
        <w:r w:rsidR="00584391">
          <w:rPr>
            <w:noProof/>
            <w:webHidden/>
          </w:rPr>
          <w:tab/>
        </w:r>
        <w:r w:rsidR="00584391">
          <w:rPr>
            <w:noProof/>
            <w:webHidden/>
          </w:rPr>
          <w:fldChar w:fldCharType="begin"/>
        </w:r>
        <w:r w:rsidR="00584391">
          <w:rPr>
            <w:noProof/>
            <w:webHidden/>
          </w:rPr>
          <w:instrText xml:space="preserve"> PAGEREF _Toc90102795 \h </w:instrText>
        </w:r>
        <w:r w:rsidR="00584391">
          <w:rPr>
            <w:noProof/>
            <w:webHidden/>
          </w:rPr>
        </w:r>
        <w:r w:rsidR="00584391">
          <w:rPr>
            <w:noProof/>
            <w:webHidden/>
          </w:rPr>
          <w:fldChar w:fldCharType="separate"/>
        </w:r>
        <w:r w:rsidR="005E44C6">
          <w:rPr>
            <w:noProof/>
            <w:webHidden/>
          </w:rPr>
          <w:t>6</w:t>
        </w:r>
        <w:r w:rsidR="00584391">
          <w:rPr>
            <w:noProof/>
            <w:webHidden/>
          </w:rPr>
          <w:fldChar w:fldCharType="end"/>
        </w:r>
      </w:hyperlink>
    </w:p>
    <w:p w14:paraId="4B17F92D" w14:textId="05AC7996" w:rsidR="00584391" w:rsidRDefault="00F85BBD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796" w:history="1">
        <w:r w:rsidR="00584391" w:rsidRPr="00076BF6">
          <w:rPr>
            <w:rStyle w:val="Siuktni"/>
          </w:rPr>
          <w:t>2.2.1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1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_Toc90102796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6</w:t>
        </w:r>
        <w:r w:rsidR="00584391">
          <w:rPr>
            <w:webHidden/>
          </w:rPr>
          <w:fldChar w:fldCharType="end"/>
        </w:r>
      </w:hyperlink>
    </w:p>
    <w:p w14:paraId="71BF1893" w14:textId="265076B7" w:rsidR="00584391" w:rsidRDefault="00F85BBD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797" w:history="1">
        <w:r w:rsidR="00584391" w:rsidRPr="00076BF6">
          <w:rPr>
            <w:rStyle w:val="Siuktni"/>
          </w:rPr>
          <w:t>2.2.2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2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_Toc90102797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7</w:t>
        </w:r>
        <w:r w:rsidR="00584391">
          <w:rPr>
            <w:webHidden/>
          </w:rPr>
          <w:fldChar w:fldCharType="end"/>
        </w:r>
      </w:hyperlink>
    </w:p>
    <w:p w14:paraId="4B1EA874" w14:textId="267817E7" w:rsidR="00584391" w:rsidRDefault="00F85BBD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798" w:history="1">
        <w:r w:rsidR="00584391" w:rsidRPr="00076BF6">
          <w:rPr>
            <w:rStyle w:val="Siuktni"/>
          </w:rPr>
          <w:t>2.2.3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3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_Toc90102798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8</w:t>
        </w:r>
        <w:r w:rsidR="00584391">
          <w:rPr>
            <w:webHidden/>
          </w:rPr>
          <w:fldChar w:fldCharType="end"/>
        </w:r>
      </w:hyperlink>
    </w:p>
    <w:p w14:paraId="72313717" w14:textId="574204BF" w:rsidR="00584391" w:rsidRDefault="00F85BBD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799" w:history="1">
        <w:r w:rsidR="00584391" w:rsidRPr="00076BF6">
          <w:rPr>
            <w:rStyle w:val="Siuktni"/>
          </w:rPr>
          <w:t>2.2.4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4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_Toc90102799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9</w:t>
        </w:r>
        <w:r w:rsidR="00584391">
          <w:rPr>
            <w:webHidden/>
          </w:rPr>
          <w:fldChar w:fldCharType="end"/>
        </w:r>
      </w:hyperlink>
    </w:p>
    <w:p w14:paraId="651B5C19" w14:textId="0EDCAE30" w:rsidR="00584391" w:rsidRDefault="00F85BBD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800" w:history="1">
        <w:r w:rsidR="00584391" w:rsidRPr="00076BF6">
          <w:rPr>
            <w:rStyle w:val="Siuktni"/>
          </w:rPr>
          <w:t>2.2.5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5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_Toc90102800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10</w:t>
        </w:r>
        <w:r w:rsidR="00584391">
          <w:rPr>
            <w:webHidden/>
          </w:rPr>
          <w:fldChar w:fldCharType="end"/>
        </w:r>
      </w:hyperlink>
    </w:p>
    <w:p w14:paraId="65A916E7" w14:textId="0C3BCB62" w:rsidR="00584391" w:rsidRDefault="00F85BBD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801" w:history="1">
        <w:r w:rsidR="00584391" w:rsidRPr="00076BF6">
          <w:rPr>
            <w:rStyle w:val="Siuktni"/>
          </w:rPr>
          <w:t>2.2.6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6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_Toc90102801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11</w:t>
        </w:r>
        <w:r w:rsidR="00584391">
          <w:rPr>
            <w:webHidden/>
          </w:rPr>
          <w:fldChar w:fldCharType="end"/>
        </w:r>
      </w:hyperlink>
    </w:p>
    <w:p w14:paraId="22E0845F" w14:textId="2A178384" w:rsidR="00584391" w:rsidRDefault="00F85BBD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802" w:history="1">
        <w:r w:rsidR="00584391" w:rsidRPr="00076BF6">
          <w:rPr>
            <w:rStyle w:val="Siuktni"/>
          </w:rPr>
          <w:t>2.2.7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7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_Toc90102802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12</w:t>
        </w:r>
        <w:r w:rsidR="00584391">
          <w:rPr>
            <w:webHidden/>
          </w:rPr>
          <w:fldChar w:fldCharType="end"/>
        </w:r>
      </w:hyperlink>
    </w:p>
    <w:p w14:paraId="1A42EBEF" w14:textId="09EACA54" w:rsidR="00584391" w:rsidRDefault="00F85BBD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803" w:history="1">
        <w:r w:rsidR="00584391" w:rsidRPr="00076BF6">
          <w:rPr>
            <w:rStyle w:val="Siuktni"/>
          </w:rPr>
          <w:t>2.2.8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8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_Toc90102803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13</w:t>
        </w:r>
        <w:r w:rsidR="00584391">
          <w:rPr>
            <w:webHidden/>
          </w:rPr>
          <w:fldChar w:fldCharType="end"/>
        </w:r>
      </w:hyperlink>
    </w:p>
    <w:p w14:paraId="1461E4E0" w14:textId="373AD770" w:rsidR="00584391" w:rsidRDefault="00F85BBD">
      <w:pPr>
        <w:pStyle w:val="Mucluc3"/>
        <w:tabs>
          <w:tab w:val="left" w:pos="1320"/>
        </w:tabs>
        <w:rPr>
          <w:rFonts w:asciiTheme="minorHAnsi" w:eastAsiaTheme="minorEastAsia" w:hAnsiTheme="minorHAnsi"/>
          <w:sz w:val="22"/>
          <w:lang w:val="vi-VN" w:eastAsia="zh-CN"/>
        </w:rPr>
      </w:pPr>
      <w:hyperlink w:anchor="_Toc90102804" w:history="1">
        <w:r w:rsidR="00584391" w:rsidRPr="00076BF6">
          <w:rPr>
            <w:rStyle w:val="Siuktni"/>
          </w:rPr>
          <w:t>2.2.9</w:t>
        </w:r>
        <w:r w:rsidR="00584391">
          <w:rPr>
            <w:rFonts w:asciiTheme="minorHAnsi" w:eastAsiaTheme="minorEastAsia" w:hAnsiTheme="minorHAnsi"/>
            <w:sz w:val="22"/>
            <w:lang w:val="vi-VN" w:eastAsia="zh-CN"/>
          </w:rPr>
          <w:tab/>
        </w:r>
        <w:r w:rsidR="00584391" w:rsidRPr="00076BF6">
          <w:rPr>
            <w:rStyle w:val="Siuktni"/>
          </w:rPr>
          <w:t>Test case 9</w:t>
        </w:r>
        <w:r w:rsidR="00584391">
          <w:rPr>
            <w:webHidden/>
          </w:rPr>
          <w:tab/>
        </w:r>
        <w:r w:rsidR="00584391">
          <w:rPr>
            <w:webHidden/>
          </w:rPr>
          <w:fldChar w:fldCharType="begin"/>
        </w:r>
        <w:r w:rsidR="00584391">
          <w:rPr>
            <w:webHidden/>
          </w:rPr>
          <w:instrText xml:space="preserve"> PAGEREF _Toc90102804 \h </w:instrText>
        </w:r>
        <w:r w:rsidR="00584391">
          <w:rPr>
            <w:webHidden/>
          </w:rPr>
        </w:r>
        <w:r w:rsidR="00584391">
          <w:rPr>
            <w:webHidden/>
          </w:rPr>
          <w:fldChar w:fldCharType="separate"/>
        </w:r>
        <w:r w:rsidR="005E44C6">
          <w:rPr>
            <w:webHidden/>
          </w:rPr>
          <w:t>14</w:t>
        </w:r>
        <w:r w:rsidR="00584391">
          <w:rPr>
            <w:webHidden/>
          </w:rPr>
          <w:fldChar w:fldCharType="end"/>
        </w:r>
      </w:hyperlink>
    </w:p>
    <w:p w14:paraId="22E27854" w14:textId="0A962FEF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652EEBBB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164E22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6C04916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51CF6A93" w14:textId="09782955" w:rsidR="00974EE4" w:rsidRPr="00974EE4" w:rsidRDefault="00974EE4" w:rsidP="003B5CF2">
      <w:pPr>
        <w:ind w:firstLine="450"/>
        <w:rPr>
          <w:b/>
          <w:bCs/>
          <w:lang w:val="vi-VN"/>
        </w:rPr>
      </w:pPr>
      <w:proofErr w:type="spellStart"/>
      <w:r w:rsidRPr="00974EE4">
        <w:rPr>
          <w:b/>
          <w:bCs/>
        </w:rPr>
        <w:t>Một</w:t>
      </w:r>
      <w:proofErr w:type="spellEnd"/>
      <w:r w:rsidRPr="00974EE4">
        <w:rPr>
          <w:b/>
          <w:bCs/>
          <w:lang w:val="vi-VN"/>
        </w:rPr>
        <w:t xml:space="preserve"> </w:t>
      </w:r>
      <w:proofErr w:type="spellStart"/>
      <w:r w:rsidRPr="00974EE4">
        <w:rPr>
          <w:b/>
          <w:bCs/>
          <w:lang w:val="vi-VN"/>
        </w:rPr>
        <w:t>số</w:t>
      </w:r>
      <w:proofErr w:type="spellEnd"/>
      <w:r w:rsidRPr="00974EE4">
        <w:rPr>
          <w:b/>
          <w:bCs/>
          <w:lang w:val="vi-VN"/>
        </w:rPr>
        <w:t xml:space="preserve"> lưu ý:</w:t>
      </w:r>
    </w:p>
    <w:p w14:paraId="46004BBB" w14:textId="68E7208B" w:rsidR="00A37295" w:rsidRPr="002C148E" w:rsidRDefault="00E34350" w:rsidP="003B5CF2">
      <w:pPr>
        <w:ind w:firstLine="450"/>
        <w:rPr>
          <w:i/>
          <w:iCs/>
          <w:lang w:val="vi-VN"/>
        </w:rPr>
      </w:pPr>
      <w:proofErr w:type="spellStart"/>
      <w:r w:rsidRPr="002C148E">
        <w:rPr>
          <w:i/>
          <w:iCs/>
          <w:lang w:val="vi-VN"/>
        </w:rPr>
        <w:t>Tại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vị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="0063307A" w:rsidRPr="002C148E">
        <w:rPr>
          <w:i/>
          <w:iCs/>
          <w:lang w:val="vi-VN"/>
        </w:rPr>
        <w:t>trí</w:t>
      </w:r>
      <w:proofErr w:type="spellEnd"/>
      <w:r w:rsidR="0063307A" w:rsidRPr="002C148E">
        <w:rPr>
          <w:i/>
          <w:iCs/>
          <w:lang w:val="vi-VN"/>
        </w:rPr>
        <w:t xml:space="preserve"> </w:t>
      </w:r>
      <w:proofErr w:type="spellStart"/>
      <w:r w:rsidR="000721FD" w:rsidRPr="000721FD">
        <w:rPr>
          <w:b/>
          <w:bCs/>
          <w:i/>
          <w:iCs/>
          <w:lang w:val="vi-VN"/>
        </w:rPr>
        <w:t>L</w:t>
      </w:r>
      <w:r w:rsidR="0063307A" w:rsidRPr="000721FD">
        <w:rPr>
          <w:b/>
          <w:bCs/>
          <w:i/>
          <w:iCs/>
          <w:lang w:val="vi-VN"/>
        </w:rPr>
        <w:t>ogo</w:t>
      </w:r>
      <w:proofErr w:type="spellEnd"/>
      <w:r w:rsidR="00A42B03" w:rsidRPr="000721FD">
        <w:rPr>
          <w:b/>
          <w:bCs/>
          <w:i/>
          <w:iCs/>
          <w:lang w:val="vi-VN"/>
        </w:rPr>
        <w:t xml:space="preserve"> </w:t>
      </w:r>
      <w:proofErr w:type="spellStart"/>
      <w:r w:rsidR="00A42B03" w:rsidRPr="000721FD">
        <w:rPr>
          <w:b/>
          <w:bCs/>
          <w:i/>
          <w:iCs/>
          <w:lang w:val="vi-VN"/>
        </w:rPr>
        <w:t>Trường</w:t>
      </w:r>
      <w:proofErr w:type="spellEnd"/>
      <w:r w:rsidR="00A42B03" w:rsidRPr="000721FD">
        <w:rPr>
          <w:b/>
          <w:bCs/>
          <w:i/>
          <w:iCs/>
          <w:lang w:val="vi-VN"/>
        </w:rPr>
        <w:t xml:space="preserve"> </w:t>
      </w:r>
      <w:proofErr w:type="spellStart"/>
      <w:r w:rsidR="00A42B03" w:rsidRPr="000721FD">
        <w:rPr>
          <w:b/>
          <w:bCs/>
          <w:i/>
          <w:iCs/>
          <w:lang w:val="vi-VN"/>
        </w:rPr>
        <w:t>Đại</w:t>
      </w:r>
      <w:proofErr w:type="spellEnd"/>
      <w:r w:rsidR="00A42B03" w:rsidRPr="000721FD">
        <w:rPr>
          <w:b/>
          <w:bCs/>
          <w:i/>
          <w:iCs/>
          <w:lang w:val="vi-VN"/>
        </w:rPr>
        <w:t xml:space="preserve"> </w:t>
      </w:r>
      <w:proofErr w:type="spellStart"/>
      <w:r w:rsidR="00A42B03" w:rsidRPr="000721FD">
        <w:rPr>
          <w:b/>
          <w:bCs/>
          <w:i/>
          <w:iCs/>
          <w:lang w:val="vi-VN"/>
        </w:rPr>
        <w:t>học</w:t>
      </w:r>
      <w:proofErr w:type="spellEnd"/>
      <w:r w:rsidR="00A42B03" w:rsidRPr="000721FD">
        <w:rPr>
          <w:b/>
          <w:bCs/>
          <w:i/>
          <w:iCs/>
          <w:lang w:val="vi-VN"/>
        </w:rPr>
        <w:t xml:space="preserve"> Khoa </w:t>
      </w:r>
      <w:proofErr w:type="spellStart"/>
      <w:r w:rsidR="00A42B03" w:rsidRPr="000721FD">
        <w:rPr>
          <w:b/>
          <w:bCs/>
          <w:i/>
          <w:iCs/>
          <w:lang w:val="vi-VN"/>
        </w:rPr>
        <w:t>học</w:t>
      </w:r>
      <w:proofErr w:type="spellEnd"/>
      <w:r w:rsidR="00A42B03" w:rsidRPr="000721FD">
        <w:rPr>
          <w:b/>
          <w:bCs/>
          <w:i/>
          <w:iCs/>
          <w:lang w:val="vi-VN"/>
        </w:rPr>
        <w:t xml:space="preserve"> </w:t>
      </w:r>
      <w:proofErr w:type="spellStart"/>
      <w:r w:rsidR="00A42B03" w:rsidRPr="000721FD">
        <w:rPr>
          <w:b/>
          <w:bCs/>
          <w:i/>
          <w:iCs/>
          <w:lang w:val="vi-VN"/>
        </w:rPr>
        <w:t>Tự</w:t>
      </w:r>
      <w:proofErr w:type="spellEnd"/>
      <w:r w:rsidR="00A42B03" w:rsidRPr="000721FD">
        <w:rPr>
          <w:b/>
          <w:bCs/>
          <w:i/>
          <w:iCs/>
          <w:lang w:val="vi-VN"/>
        </w:rPr>
        <w:t xml:space="preserve"> nhiên, ĐHQG-HCM</w:t>
      </w:r>
      <w:r w:rsidR="009E08D6" w:rsidRPr="002C148E">
        <w:rPr>
          <w:i/>
          <w:iCs/>
          <w:lang w:val="vi-VN"/>
        </w:rPr>
        <w:t xml:space="preserve"> ở </w:t>
      </w:r>
      <w:proofErr w:type="spellStart"/>
      <w:r w:rsidR="009E08D6" w:rsidRPr="002C148E">
        <w:rPr>
          <w:i/>
          <w:iCs/>
          <w:lang w:val="vi-VN"/>
        </w:rPr>
        <w:t>bìa</w:t>
      </w:r>
      <w:proofErr w:type="spellEnd"/>
      <w:r w:rsidR="009E08D6" w:rsidRPr="002C148E">
        <w:rPr>
          <w:i/>
          <w:iCs/>
          <w:lang w:val="vi-VN"/>
        </w:rPr>
        <w:t xml:space="preserve"> </w:t>
      </w:r>
      <w:proofErr w:type="spellStart"/>
      <w:r w:rsidR="009E08D6" w:rsidRPr="002C148E">
        <w:rPr>
          <w:i/>
          <w:iCs/>
          <w:lang w:val="vi-VN"/>
        </w:rPr>
        <w:t>báo</w:t>
      </w:r>
      <w:proofErr w:type="spellEnd"/>
      <w:r w:rsidR="009E08D6" w:rsidRPr="002C148E">
        <w:rPr>
          <w:i/>
          <w:iCs/>
          <w:lang w:val="vi-VN"/>
        </w:rPr>
        <w:t xml:space="preserve"> </w:t>
      </w:r>
      <w:proofErr w:type="spellStart"/>
      <w:r w:rsidR="009E08D6" w:rsidRPr="002C148E">
        <w:rPr>
          <w:i/>
          <w:iCs/>
          <w:lang w:val="vi-VN"/>
        </w:rPr>
        <w:t>cáo</w:t>
      </w:r>
      <w:proofErr w:type="spellEnd"/>
      <w:r w:rsidR="009E08D6" w:rsidRPr="002C148E">
        <w:rPr>
          <w:i/>
          <w:iCs/>
          <w:lang w:val="vi-VN"/>
        </w:rPr>
        <w:t xml:space="preserve"> </w:t>
      </w:r>
      <w:proofErr w:type="spellStart"/>
      <w:r w:rsidR="009E08D6" w:rsidRPr="002C148E">
        <w:rPr>
          <w:i/>
          <w:iCs/>
          <w:lang w:val="vi-VN"/>
        </w:rPr>
        <w:t>này</w:t>
      </w:r>
      <w:proofErr w:type="spellEnd"/>
      <w:r w:rsidR="009E08D6" w:rsidRPr="002C148E">
        <w:rPr>
          <w:i/>
          <w:iCs/>
          <w:lang w:val="vi-VN"/>
        </w:rPr>
        <w:t xml:space="preserve">, căn </w:t>
      </w:r>
      <w:proofErr w:type="spellStart"/>
      <w:r w:rsidR="009E08D6" w:rsidRPr="002C148E">
        <w:rPr>
          <w:i/>
          <w:iCs/>
          <w:lang w:val="vi-VN"/>
        </w:rPr>
        <w:t>cứ</w:t>
      </w:r>
      <w:proofErr w:type="spellEnd"/>
      <w:r w:rsidR="009E08D6" w:rsidRPr="002C148E">
        <w:rPr>
          <w:i/>
          <w:iCs/>
          <w:lang w:val="vi-VN"/>
        </w:rPr>
        <w:t xml:space="preserve"> </w:t>
      </w:r>
      <w:proofErr w:type="spellStart"/>
      <w:r w:rsidR="009E08D6" w:rsidRPr="002C148E">
        <w:rPr>
          <w:i/>
          <w:iCs/>
          <w:lang w:val="vi-VN"/>
        </w:rPr>
        <w:t>vào</w:t>
      </w:r>
      <w:proofErr w:type="spellEnd"/>
      <w:r w:rsidR="009E08D6" w:rsidRPr="002C148E">
        <w:rPr>
          <w:i/>
          <w:iCs/>
          <w:lang w:val="vi-VN"/>
        </w:rPr>
        <w:t xml:space="preserve"> thông </w:t>
      </w:r>
      <w:proofErr w:type="spellStart"/>
      <w:r w:rsidR="009E08D6" w:rsidRPr="002C148E">
        <w:rPr>
          <w:i/>
          <w:iCs/>
          <w:lang w:val="vi-VN"/>
        </w:rPr>
        <w:t>báo</w:t>
      </w:r>
      <w:proofErr w:type="spellEnd"/>
      <w:r w:rsidR="009E08D6" w:rsidRPr="002C148E">
        <w:rPr>
          <w:i/>
          <w:iCs/>
          <w:lang w:val="vi-VN"/>
        </w:rPr>
        <w:t xml:space="preserve"> </w:t>
      </w:r>
      <w:proofErr w:type="spellStart"/>
      <w:r w:rsidR="009E08D6" w:rsidRPr="002C148E">
        <w:rPr>
          <w:i/>
          <w:iCs/>
          <w:lang w:val="vi-VN"/>
        </w:rPr>
        <w:t>số</w:t>
      </w:r>
      <w:proofErr w:type="spellEnd"/>
      <w:r w:rsidR="009E08D6" w:rsidRPr="002C148E">
        <w:rPr>
          <w:i/>
          <w:iCs/>
          <w:lang w:val="vi-VN"/>
        </w:rPr>
        <w:t xml:space="preserve"> </w:t>
      </w:r>
      <w:hyperlink r:id="rId15" w:history="1">
        <w:r w:rsidR="009E08D6" w:rsidRPr="002C148E">
          <w:rPr>
            <w:rStyle w:val="Siuktni"/>
            <w:i/>
            <w:iCs/>
            <w:lang w:val="vi-VN"/>
          </w:rPr>
          <w:t>307/TB-KHTN</w:t>
        </w:r>
      </w:hyperlink>
      <w:r w:rsidR="009E08D6" w:rsidRPr="002C148E">
        <w:rPr>
          <w:i/>
          <w:iCs/>
          <w:lang w:val="vi-VN"/>
        </w:rPr>
        <w:t xml:space="preserve"> </w:t>
      </w:r>
      <w:proofErr w:type="spellStart"/>
      <w:r w:rsidR="009E08D6" w:rsidRPr="002C148E">
        <w:rPr>
          <w:i/>
          <w:iCs/>
          <w:lang w:val="vi-VN"/>
        </w:rPr>
        <w:t>được</w:t>
      </w:r>
      <w:proofErr w:type="spellEnd"/>
      <w:r w:rsidR="00691E58" w:rsidRPr="002C148E">
        <w:rPr>
          <w:i/>
          <w:iCs/>
          <w:lang w:val="vi-VN"/>
        </w:rPr>
        <w:t xml:space="preserve"> </w:t>
      </w:r>
      <w:proofErr w:type="spellStart"/>
      <w:r w:rsidR="00691E58" w:rsidRPr="006E19F2">
        <w:rPr>
          <w:b/>
          <w:bCs/>
          <w:i/>
          <w:iCs/>
          <w:lang w:val="vi-VN"/>
        </w:rPr>
        <w:t>Hiệu</w:t>
      </w:r>
      <w:proofErr w:type="spellEnd"/>
      <w:r w:rsidR="00691E58" w:rsidRPr="006E19F2">
        <w:rPr>
          <w:b/>
          <w:bCs/>
          <w:i/>
          <w:iCs/>
          <w:lang w:val="vi-VN"/>
        </w:rPr>
        <w:t xml:space="preserve"> </w:t>
      </w:r>
      <w:proofErr w:type="spellStart"/>
      <w:r w:rsidR="00691E58" w:rsidRPr="006E19F2">
        <w:rPr>
          <w:b/>
          <w:bCs/>
          <w:i/>
          <w:iCs/>
          <w:lang w:val="vi-VN"/>
        </w:rPr>
        <w:t>trưởng</w:t>
      </w:r>
      <w:proofErr w:type="spellEnd"/>
      <w:r w:rsidR="00691E58" w:rsidRPr="006E19F2">
        <w:rPr>
          <w:b/>
          <w:bCs/>
          <w:i/>
          <w:iCs/>
          <w:lang w:val="vi-VN"/>
        </w:rPr>
        <w:t xml:space="preserve"> </w:t>
      </w:r>
      <w:proofErr w:type="spellStart"/>
      <w:r w:rsidR="00A42B03" w:rsidRPr="006E19F2">
        <w:rPr>
          <w:b/>
          <w:bCs/>
          <w:i/>
          <w:iCs/>
          <w:lang w:val="vi-VN"/>
        </w:rPr>
        <w:t>Trần</w:t>
      </w:r>
      <w:proofErr w:type="spellEnd"/>
      <w:r w:rsidR="00A42B03" w:rsidRPr="006E19F2">
        <w:rPr>
          <w:b/>
          <w:bCs/>
          <w:i/>
          <w:iCs/>
          <w:lang w:val="vi-VN"/>
        </w:rPr>
        <w:t xml:space="preserve"> Lê Quan</w:t>
      </w:r>
      <w:r w:rsidR="009E08D6" w:rsidRPr="002C148E">
        <w:rPr>
          <w:i/>
          <w:iCs/>
          <w:lang w:val="vi-VN"/>
        </w:rPr>
        <w:t xml:space="preserve"> </w:t>
      </w:r>
      <w:proofErr w:type="spellStart"/>
      <w:r w:rsidR="003B5CF2" w:rsidRPr="002C148E">
        <w:rPr>
          <w:i/>
          <w:iCs/>
          <w:lang w:val="vi-VN"/>
        </w:rPr>
        <w:t>ký</w:t>
      </w:r>
      <w:proofErr w:type="spellEnd"/>
      <w:r w:rsidR="003B5CF2" w:rsidRPr="002C148E">
        <w:rPr>
          <w:i/>
          <w:iCs/>
          <w:lang w:val="vi-VN"/>
        </w:rPr>
        <w:t xml:space="preserve"> </w:t>
      </w:r>
      <w:proofErr w:type="spellStart"/>
      <w:r w:rsidR="003B5CF2" w:rsidRPr="002C148E">
        <w:rPr>
          <w:i/>
          <w:iCs/>
          <w:lang w:val="vi-VN"/>
        </w:rPr>
        <w:t>vào</w:t>
      </w:r>
      <w:proofErr w:type="spellEnd"/>
      <w:r w:rsidR="003B5CF2" w:rsidRPr="002C148E">
        <w:rPr>
          <w:i/>
          <w:iCs/>
          <w:lang w:val="vi-VN"/>
        </w:rPr>
        <w:t xml:space="preserve"> </w:t>
      </w:r>
      <w:proofErr w:type="spellStart"/>
      <w:r w:rsidR="003B5CF2" w:rsidRPr="002C148E">
        <w:rPr>
          <w:i/>
          <w:iCs/>
          <w:lang w:val="vi-VN"/>
        </w:rPr>
        <w:t>ngày</w:t>
      </w:r>
      <w:proofErr w:type="spellEnd"/>
      <w:r w:rsidR="003B5CF2" w:rsidRPr="002C148E">
        <w:rPr>
          <w:i/>
          <w:iCs/>
          <w:lang w:val="vi-VN"/>
        </w:rPr>
        <w:t xml:space="preserve"> </w:t>
      </w:r>
      <w:r w:rsidR="003B5CF2" w:rsidRPr="006E19F2">
        <w:rPr>
          <w:b/>
          <w:bCs/>
          <w:i/>
          <w:iCs/>
          <w:lang w:val="vi-VN"/>
        </w:rPr>
        <w:t>07/12/2021</w:t>
      </w:r>
      <w:r w:rsidR="003B5CF2" w:rsidRPr="002C148E">
        <w:rPr>
          <w:i/>
          <w:iCs/>
          <w:lang w:val="vi-VN"/>
        </w:rPr>
        <w:t xml:space="preserve">, </w:t>
      </w:r>
      <w:proofErr w:type="spellStart"/>
      <w:r w:rsidR="003B5CF2" w:rsidRPr="002C148E">
        <w:rPr>
          <w:i/>
          <w:iCs/>
          <w:lang w:val="vi-VN"/>
        </w:rPr>
        <w:t>nhóm</w:t>
      </w:r>
      <w:proofErr w:type="spellEnd"/>
      <w:r w:rsidR="003B5CF2" w:rsidRPr="002C148E">
        <w:rPr>
          <w:i/>
          <w:iCs/>
          <w:lang w:val="vi-VN"/>
        </w:rPr>
        <w:t xml:space="preserve"> </w:t>
      </w:r>
      <w:r w:rsidR="00F11301" w:rsidRPr="002C148E">
        <w:rPr>
          <w:i/>
          <w:iCs/>
          <w:lang w:val="vi-VN"/>
        </w:rPr>
        <w:t xml:space="preserve">xin </w:t>
      </w:r>
      <w:proofErr w:type="spellStart"/>
      <w:r w:rsidR="00F11301" w:rsidRPr="002C148E">
        <w:rPr>
          <w:i/>
          <w:iCs/>
          <w:lang w:val="vi-VN"/>
        </w:rPr>
        <w:t>phép</w:t>
      </w:r>
      <w:proofErr w:type="spellEnd"/>
      <w:r w:rsidR="00F11301" w:rsidRPr="002C148E">
        <w:rPr>
          <w:i/>
          <w:iCs/>
          <w:lang w:val="vi-VN"/>
        </w:rPr>
        <w:t xml:space="preserve"> </w:t>
      </w:r>
      <w:r w:rsidR="003B5CF2" w:rsidRPr="002C148E">
        <w:rPr>
          <w:i/>
          <w:iCs/>
          <w:lang w:val="vi-VN"/>
        </w:rPr>
        <w:t xml:space="preserve">thay </w:t>
      </w:r>
      <w:proofErr w:type="spellStart"/>
      <w:r w:rsidR="003B5CF2" w:rsidRPr="002C148E">
        <w:rPr>
          <w:i/>
          <w:iCs/>
          <w:lang w:val="vi-VN"/>
        </w:rPr>
        <w:t>đổi</w:t>
      </w:r>
      <w:proofErr w:type="spellEnd"/>
      <w:r w:rsidR="003B5CF2" w:rsidRPr="002C148E">
        <w:rPr>
          <w:i/>
          <w:iCs/>
          <w:lang w:val="vi-VN"/>
        </w:rPr>
        <w:t xml:space="preserve"> </w:t>
      </w:r>
      <w:proofErr w:type="spellStart"/>
      <w:r w:rsidR="009B6012" w:rsidRPr="002C148E">
        <w:rPr>
          <w:i/>
          <w:iCs/>
          <w:lang w:val="vi-VN"/>
        </w:rPr>
        <w:t>logo</w:t>
      </w:r>
      <w:proofErr w:type="spellEnd"/>
      <w:r w:rsidR="009B6012" w:rsidRPr="002C148E">
        <w:rPr>
          <w:i/>
          <w:iCs/>
          <w:lang w:val="vi-VN"/>
        </w:rPr>
        <w:t xml:space="preserve"> </w:t>
      </w:r>
      <w:proofErr w:type="spellStart"/>
      <w:r w:rsidR="003B5CF2" w:rsidRPr="002C148E">
        <w:rPr>
          <w:i/>
          <w:iCs/>
          <w:lang w:val="vi-VN"/>
        </w:rPr>
        <w:t>chính</w:t>
      </w:r>
      <w:proofErr w:type="spellEnd"/>
      <w:r w:rsidR="003B5CF2" w:rsidRPr="002C148E">
        <w:rPr>
          <w:i/>
          <w:iCs/>
          <w:lang w:val="vi-VN"/>
        </w:rPr>
        <w:t xml:space="preserve"> </w:t>
      </w:r>
      <w:proofErr w:type="spellStart"/>
      <w:r w:rsidR="003B5CF2" w:rsidRPr="002C148E">
        <w:rPr>
          <w:i/>
          <w:iCs/>
          <w:lang w:val="vi-VN"/>
        </w:rPr>
        <w:t>thức</w:t>
      </w:r>
      <w:proofErr w:type="spellEnd"/>
      <w:r w:rsidR="003B5CF2" w:rsidRPr="002C148E">
        <w:rPr>
          <w:i/>
          <w:iCs/>
          <w:lang w:val="vi-VN"/>
        </w:rPr>
        <w:t xml:space="preserve"> </w:t>
      </w:r>
      <w:proofErr w:type="spellStart"/>
      <w:r w:rsidR="003B5CF2" w:rsidRPr="002C148E">
        <w:rPr>
          <w:i/>
          <w:iCs/>
          <w:lang w:val="vi-VN"/>
        </w:rPr>
        <w:t>để</w:t>
      </w:r>
      <w:proofErr w:type="spellEnd"/>
      <w:r w:rsidR="003B5CF2" w:rsidRPr="002C148E">
        <w:rPr>
          <w:i/>
          <w:iCs/>
          <w:lang w:val="vi-VN"/>
        </w:rPr>
        <w:t xml:space="preserve"> tương </w:t>
      </w:r>
      <w:proofErr w:type="spellStart"/>
      <w:r w:rsidR="003B5CF2" w:rsidRPr="002C148E">
        <w:rPr>
          <w:i/>
          <w:iCs/>
          <w:lang w:val="vi-VN"/>
        </w:rPr>
        <w:t>thích</w:t>
      </w:r>
      <w:proofErr w:type="spellEnd"/>
      <w:r w:rsidR="003B5CF2" w:rsidRPr="002C148E">
        <w:rPr>
          <w:i/>
          <w:iCs/>
          <w:lang w:val="vi-VN"/>
        </w:rPr>
        <w:t xml:space="preserve"> </w:t>
      </w:r>
      <w:proofErr w:type="spellStart"/>
      <w:r w:rsidR="003B5CF2" w:rsidRPr="002C148E">
        <w:rPr>
          <w:i/>
          <w:iCs/>
          <w:lang w:val="vi-VN"/>
        </w:rPr>
        <w:t>với</w:t>
      </w:r>
      <w:proofErr w:type="spellEnd"/>
      <w:r w:rsidR="003B5CF2" w:rsidRPr="002C148E">
        <w:rPr>
          <w:i/>
          <w:iCs/>
          <w:lang w:val="vi-VN"/>
        </w:rPr>
        <w:t xml:space="preserve"> </w:t>
      </w:r>
      <w:r w:rsidR="009B6012" w:rsidRPr="002C148E">
        <w:rPr>
          <w:i/>
          <w:iCs/>
          <w:lang w:val="vi-VN"/>
        </w:rPr>
        <w:t xml:space="preserve">thông </w:t>
      </w:r>
      <w:proofErr w:type="spellStart"/>
      <w:r w:rsidR="00A37295" w:rsidRPr="002C148E">
        <w:rPr>
          <w:i/>
          <w:iCs/>
          <w:lang w:val="vi-VN"/>
        </w:rPr>
        <w:t>báo</w:t>
      </w:r>
      <w:proofErr w:type="spellEnd"/>
      <w:r w:rsidR="00A37295" w:rsidRPr="002C148E">
        <w:rPr>
          <w:i/>
          <w:iCs/>
          <w:lang w:val="vi-VN"/>
        </w:rPr>
        <w:t xml:space="preserve">. </w:t>
      </w:r>
    </w:p>
    <w:p w14:paraId="7C71A8FE" w14:textId="276B9F77" w:rsidR="00CF20B6" w:rsidRPr="002C148E" w:rsidRDefault="00A37295" w:rsidP="003B5CF2">
      <w:pPr>
        <w:ind w:firstLine="450"/>
        <w:rPr>
          <w:i/>
          <w:iCs/>
          <w:lang w:val="vi-VN"/>
        </w:rPr>
      </w:pPr>
      <w:proofErr w:type="spellStart"/>
      <w:r w:rsidRPr="002C148E">
        <w:rPr>
          <w:i/>
          <w:iCs/>
          <w:lang w:val="vi-VN"/>
        </w:rPr>
        <w:t>Mẫu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logo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này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sẽ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chính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thức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được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sử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dụng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để</w:t>
      </w:r>
      <w:proofErr w:type="spellEnd"/>
      <w:r w:rsidRPr="002C148E">
        <w:rPr>
          <w:i/>
          <w:iCs/>
          <w:lang w:val="vi-VN"/>
        </w:rPr>
        <w:t xml:space="preserve"> thay </w:t>
      </w:r>
      <w:proofErr w:type="spellStart"/>
      <w:r w:rsidRPr="002C148E">
        <w:rPr>
          <w:i/>
          <w:iCs/>
          <w:lang w:val="vi-VN"/>
        </w:rPr>
        <w:t>thế</w:t>
      </w:r>
      <w:proofErr w:type="spellEnd"/>
      <w:r w:rsidRPr="002C148E">
        <w:rPr>
          <w:i/>
          <w:iCs/>
          <w:lang w:val="vi-VN"/>
        </w:rPr>
        <w:t xml:space="preserve"> cho </w:t>
      </w:r>
      <w:proofErr w:type="spellStart"/>
      <w:r w:rsidRPr="002C148E">
        <w:rPr>
          <w:i/>
          <w:iCs/>
          <w:lang w:val="vi-VN"/>
        </w:rPr>
        <w:t>mẫu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logo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cũ</w:t>
      </w:r>
      <w:proofErr w:type="spellEnd"/>
      <w:r w:rsidRPr="002C148E">
        <w:rPr>
          <w:i/>
          <w:iCs/>
          <w:lang w:val="vi-VN"/>
        </w:rPr>
        <w:t xml:space="preserve"> trong </w:t>
      </w:r>
      <w:proofErr w:type="spellStart"/>
      <w:r w:rsidRPr="002C148E">
        <w:rPr>
          <w:i/>
          <w:iCs/>
          <w:lang w:val="vi-VN"/>
        </w:rPr>
        <w:t>tất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cả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="00634916" w:rsidRPr="002C148E">
        <w:rPr>
          <w:i/>
          <w:iCs/>
          <w:lang w:val="vi-VN"/>
        </w:rPr>
        <w:t>các</w:t>
      </w:r>
      <w:proofErr w:type="spellEnd"/>
      <w:r w:rsidR="00634916" w:rsidRPr="002C148E">
        <w:rPr>
          <w:i/>
          <w:iCs/>
          <w:lang w:val="vi-VN"/>
        </w:rPr>
        <w:t xml:space="preserve"> văn </w:t>
      </w:r>
      <w:proofErr w:type="spellStart"/>
      <w:r w:rsidR="00634916" w:rsidRPr="002C148E">
        <w:rPr>
          <w:i/>
          <w:iCs/>
          <w:lang w:val="vi-VN"/>
        </w:rPr>
        <w:t>bản</w:t>
      </w:r>
      <w:proofErr w:type="spellEnd"/>
      <w:r w:rsidR="00634916" w:rsidRPr="002C148E">
        <w:rPr>
          <w:i/>
          <w:iCs/>
          <w:lang w:val="vi-VN"/>
        </w:rPr>
        <w:t xml:space="preserve">, </w:t>
      </w:r>
      <w:proofErr w:type="spellStart"/>
      <w:r w:rsidR="00634916" w:rsidRPr="002C148E">
        <w:rPr>
          <w:i/>
          <w:iCs/>
          <w:lang w:val="vi-VN"/>
        </w:rPr>
        <w:t>báo</w:t>
      </w:r>
      <w:proofErr w:type="spellEnd"/>
      <w:r w:rsidR="00634916" w:rsidRPr="002C148E">
        <w:rPr>
          <w:i/>
          <w:iCs/>
          <w:lang w:val="vi-VN"/>
        </w:rPr>
        <w:t xml:space="preserve"> </w:t>
      </w:r>
      <w:proofErr w:type="spellStart"/>
      <w:r w:rsidR="00634916" w:rsidRPr="002C148E">
        <w:rPr>
          <w:i/>
          <w:iCs/>
          <w:lang w:val="vi-VN"/>
        </w:rPr>
        <w:t>cáo</w:t>
      </w:r>
      <w:proofErr w:type="spellEnd"/>
      <w:r w:rsidR="00634916" w:rsidRPr="002C148E">
        <w:rPr>
          <w:i/>
          <w:iCs/>
          <w:lang w:val="vi-VN"/>
        </w:rPr>
        <w:t xml:space="preserve"> </w:t>
      </w:r>
      <w:proofErr w:type="spellStart"/>
      <w:r w:rsidR="00634916" w:rsidRPr="002C148E">
        <w:rPr>
          <w:i/>
          <w:iCs/>
          <w:lang w:val="vi-VN"/>
        </w:rPr>
        <w:t>được</w:t>
      </w:r>
      <w:proofErr w:type="spellEnd"/>
      <w:r w:rsidR="00634916" w:rsidRPr="002C148E">
        <w:rPr>
          <w:i/>
          <w:iCs/>
          <w:lang w:val="vi-VN"/>
        </w:rPr>
        <w:t xml:space="preserve"> </w:t>
      </w:r>
      <w:proofErr w:type="spellStart"/>
      <w:r w:rsidR="00634916" w:rsidRPr="002C148E">
        <w:rPr>
          <w:i/>
          <w:iCs/>
          <w:lang w:val="vi-VN"/>
        </w:rPr>
        <w:t>thực</w:t>
      </w:r>
      <w:proofErr w:type="spellEnd"/>
      <w:r w:rsidR="00634916" w:rsidRPr="002C148E">
        <w:rPr>
          <w:i/>
          <w:iCs/>
          <w:lang w:val="vi-VN"/>
        </w:rPr>
        <w:t xml:space="preserve"> </w:t>
      </w:r>
      <w:proofErr w:type="spellStart"/>
      <w:r w:rsidR="00634916" w:rsidRPr="002C148E">
        <w:rPr>
          <w:i/>
          <w:iCs/>
          <w:lang w:val="vi-VN"/>
        </w:rPr>
        <w:t>hiện</w:t>
      </w:r>
      <w:proofErr w:type="spellEnd"/>
      <w:r w:rsidR="00634916" w:rsidRPr="002C148E">
        <w:rPr>
          <w:i/>
          <w:iCs/>
          <w:lang w:val="vi-VN"/>
        </w:rPr>
        <w:t xml:space="preserve"> bên trong</w:t>
      </w:r>
      <w:r w:rsidR="00C115D4" w:rsidRPr="002C148E">
        <w:rPr>
          <w:i/>
          <w:iCs/>
          <w:lang w:val="vi-VN"/>
        </w:rPr>
        <w:t xml:space="preserve"> </w:t>
      </w:r>
      <w:proofErr w:type="spellStart"/>
      <w:r w:rsidR="00C115D4" w:rsidRPr="002C148E">
        <w:rPr>
          <w:i/>
          <w:iCs/>
          <w:lang w:val="vi-VN"/>
        </w:rPr>
        <w:t>Trường</w:t>
      </w:r>
      <w:proofErr w:type="spellEnd"/>
      <w:r w:rsidR="00634916" w:rsidRPr="002C148E">
        <w:rPr>
          <w:i/>
          <w:iCs/>
          <w:lang w:val="vi-VN"/>
        </w:rPr>
        <w:t>.</w:t>
      </w:r>
      <w:r w:rsidR="004037F1" w:rsidRPr="002C148E">
        <w:rPr>
          <w:i/>
          <w:iCs/>
          <w:lang w:val="vi-VN"/>
        </w:rPr>
        <w:t xml:space="preserve"> </w:t>
      </w:r>
    </w:p>
    <w:p w14:paraId="4C4AADC6" w14:textId="295D742E" w:rsidR="006E19F2" w:rsidRPr="002C148E" w:rsidRDefault="004037F1" w:rsidP="006E19F2">
      <w:pPr>
        <w:ind w:firstLine="450"/>
        <w:rPr>
          <w:i/>
          <w:iCs/>
          <w:lang w:val="vi-VN"/>
        </w:rPr>
      </w:pPr>
      <w:proofErr w:type="spellStart"/>
      <w:r w:rsidRPr="002C148E">
        <w:rPr>
          <w:i/>
          <w:iCs/>
          <w:lang w:val="vi-VN"/>
        </w:rPr>
        <w:t>Ngoài</w:t>
      </w:r>
      <w:proofErr w:type="spellEnd"/>
      <w:r w:rsidRPr="002C148E">
        <w:rPr>
          <w:i/>
          <w:iCs/>
          <w:lang w:val="vi-VN"/>
        </w:rPr>
        <w:t xml:space="preserve"> ra </w:t>
      </w:r>
      <w:proofErr w:type="spellStart"/>
      <w:r w:rsidRPr="002C148E">
        <w:rPr>
          <w:i/>
          <w:iCs/>
          <w:lang w:val="vi-VN"/>
        </w:rPr>
        <w:t>nhóm</w:t>
      </w:r>
      <w:proofErr w:type="spellEnd"/>
      <w:r w:rsidRPr="002C148E">
        <w:rPr>
          <w:i/>
          <w:iCs/>
          <w:lang w:val="vi-VN"/>
        </w:rPr>
        <w:t xml:space="preserve"> xin </w:t>
      </w:r>
      <w:proofErr w:type="spellStart"/>
      <w:r w:rsidRPr="002C148E">
        <w:rPr>
          <w:i/>
          <w:iCs/>
          <w:lang w:val="vi-VN"/>
        </w:rPr>
        <w:t>phép</w:t>
      </w:r>
      <w:proofErr w:type="spellEnd"/>
      <w:r w:rsidRPr="002C148E">
        <w:rPr>
          <w:i/>
          <w:iCs/>
          <w:lang w:val="vi-VN"/>
        </w:rPr>
        <w:t xml:space="preserve"> thay </w:t>
      </w:r>
      <w:proofErr w:type="spellStart"/>
      <w:r w:rsidRPr="002C148E">
        <w:rPr>
          <w:i/>
          <w:iCs/>
          <w:lang w:val="vi-VN"/>
        </w:rPr>
        <w:t>đổi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="006E19F2">
        <w:rPr>
          <w:i/>
          <w:iCs/>
          <w:lang w:val="vi-VN"/>
        </w:rPr>
        <w:t>dò</w:t>
      </w:r>
      <w:r w:rsidRPr="002C148E">
        <w:rPr>
          <w:i/>
          <w:iCs/>
          <w:lang w:val="vi-VN"/>
        </w:rPr>
        <w:t>ng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chữ</w:t>
      </w:r>
      <w:proofErr w:type="spellEnd"/>
      <w:r w:rsidRPr="002C148E">
        <w:rPr>
          <w:i/>
          <w:iCs/>
          <w:lang w:val="vi-VN"/>
        </w:rPr>
        <w:t xml:space="preserve"> “</w:t>
      </w:r>
      <w:proofErr w:type="spellStart"/>
      <w:r w:rsidRPr="006E19F2">
        <w:rPr>
          <w:b/>
          <w:bCs/>
          <w:i/>
          <w:iCs/>
          <w:lang w:val="vi-VN"/>
        </w:rPr>
        <w:t>Đại</w:t>
      </w:r>
      <w:proofErr w:type="spellEnd"/>
      <w:r w:rsidRPr="006E19F2">
        <w:rPr>
          <w:b/>
          <w:bCs/>
          <w:i/>
          <w:iCs/>
          <w:lang w:val="vi-VN"/>
        </w:rPr>
        <w:t xml:space="preserve"> </w:t>
      </w:r>
      <w:proofErr w:type="spellStart"/>
      <w:r w:rsidRPr="006E19F2">
        <w:rPr>
          <w:b/>
          <w:bCs/>
          <w:i/>
          <w:iCs/>
          <w:lang w:val="vi-VN"/>
        </w:rPr>
        <w:t>học</w:t>
      </w:r>
      <w:proofErr w:type="spellEnd"/>
      <w:r w:rsidRPr="006E19F2">
        <w:rPr>
          <w:b/>
          <w:bCs/>
          <w:i/>
          <w:iCs/>
          <w:lang w:val="vi-VN"/>
        </w:rPr>
        <w:t xml:space="preserve"> Khoa </w:t>
      </w:r>
      <w:proofErr w:type="spellStart"/>
      <w:r w:rsidRPr="006E19F2">
        <w:rPr>
          <w:b/>
          <w:bCs/>
          <w:i/>
          <w:iCs/>
          <w:lang w:val="vi-VN"/>
        </w:rPr>
        <w:t>học</w:t>
      </w:r>
      <w:proofErr w:type="spellEnd"/>
      <w:r w:rsidRPr="006E19F2">
        <w:rPr>
          <w:b/>
          <w:bCs/>
          <w:i/>
          <w:iCs/>
          <w:lang w:val="vi-VN"/>
        </w:rPr>
        <w:t xml:space="preserve"> </w:t>
      </w:r>
      <w:proofErr w:type="spellStart"/>
      <w:r w:rsidRPr="006E19F2">
        <w:rPr>
          <w:b/>
          <w:bCs/>
          <w:i/>
          <w:iCs/>
          <w:lang w:val="vi-VN"/>
        </w:rPr>
        <w:t>tự</w:t>
      </w:r>
      <w:proofErr w:type="spellEnd"/>
      <w:r w:rsidRPr="006E19F2">
        <w:rPr>
          <w:b/>
          <w:bCs/>
          <w:i/>
          <w:iCs/>
          <w:lang w:val="vi-VN"/>
        </w:rPr>
        <w:t xml:space="preserve"> nhiên TPHCM</w:t>
      </w:r>
      <w:r w:rsidRPr="002C148E">
        <w:rPr>
          <w:i/>
          <w:iCs/>
          <w:lang w:val="vi-VN"/>
        </w:rPr>
        <w:t xml:space="preserve">” </w:t>
      </w:r>
      <w:proofErr w:type="spellStart"/>
      <w:r w:rsidRPr="002C148E">
        <w:rPr>
          <w:i/>
          <w:iCs/>
          <w:lang w:val="vi-VN"/>
        </w:rPr>
        <w:t>thành</w:t>
      </w:r>
      <w:proofErr w:type="spellEnd"/>
      <w:r w:rsidRPr="002C148E">
        <w:rPr>
          <w:i/>
          <w:iCs/>
          <w:lang w:val="vi-VN"/>
        </w:rPr>
        <w:t xml:space="preserve"> “</w:t>
      </w:r>
      <w:proofErr w:type="spellStart"/>
      <w:r w:rsidRPr="006E19F2">
        <w:rPr>
          <w:b/>
          <w:bCs/>
          <w:i/>
          <w:iCs/>
          <w:lang w:val="vi-VN"/>
        </w:rPr>
        <w:t>Đại</w:t>
      </w:r>
      <w:proofErr w:type="spellEnd"/>
      <w:r w:rsidRPr="006E19F2">
        <w:rPr>
          <w:b/>
          <w:bCs/>
          <w:i/>
          <w:iCs/>
          <w:lang w:val="vi-VN"/>
        </w:rPr>
        <w:t xml:space="preserve"> </w:t>
      </w:r>
      <w:proofErr w:type="spellStart"/>
      <w:r w:rsidRPr="006E19F2">
        <w:rPr>
          <w:b/>
          <w:bCs/>
          <w:i/>
          <w:iCs/>
          <w:lang w:val="vi-VN"/>
        </w:rPr>
        <w:t>học</w:t>
      </w:r>
      <w:proofErr w:type="spellEnd"/>
      <w:r w:rsidRPr="006E19F2">
        <w:rPr>
          <w:b/>
          <w:bCs/>
          <w:i/>
          <w:iCs/>
          <w:lang w:val="vi-VN"/>
        </w:rPr>
        <w:t xml:space="preserve"> Khoa </w:t>
      </w:r>
      <w:proofErr w:type="spellStart"/>
      <w:r w:rsidRPr="006E19F2">
        <w:rPr>
          <w:b/>
          <w:bCs/>
          <w:i/>
          <w:iCs/>
          <w:lang w:val="vi-VN"/>
        </w:rPr>
        <w:t>học</w:t>
      </w:r>
      <w:proofErr w:type="spellEnd"/>
      <w:r w:rsidRPr="006E19F2">
        <w:rPr>
          <w:b/>
          <w:bCs/>
          <w:i/>
          <w:iCs/>
          <w:lang w:val="vi-VN"/>
        </w:rPr>
        <w:t xml:space="preserve"> </w:t>
      </w:r>
      <w:proofErr w:type="spellStart"/>
      <w:r w:rsidRPr="006E19F2">
        <w:rPr>
          <w:b/>
          <w:bCs/>
          <w:i/>
          <w:iCs/>
          <w:lang w:val="vi-VN"/>
        </w:rPr>
        <w:t>Tự</w:t>
      </w:r>
      <w:proofErr w:type="spellEnd"/>
      <w:r w:rsidRPr="006E19F2">
        <w:rPr>
          <w:b/>
          <w:bCs/>
          <w:i/>
          <w:iCs/>
          <w:lang w:val="vi-VN"/>
        </w:rPr>
        <w:t xml:space="preserve"> nhiên, ĐHQG-</w:t>
      </w:r>
      <w:r w:rsidR="006E19F2" w:rsidRPr="006E19F2">
        <w:rPr>
          <w:b/>
          <w:bCs/>
          <w:i/>
          <w:iCs/>
          <w:lang w:val="vi-VN"/>
        </w:rPr>
        <w:t>HCM</w:t>
      </w:r>
      <w:r w:rsidR="006E19F2">
        <w:rPr>
          <w:i/>
          <w:iCs/>
          <w:lang w:val="vi-VN"/>
        </w:rPr>
        <w:t>”</w:t>
      </w:r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để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đồng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nhất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với</w:t>
      </w:r>
      <w:proofErr w:type="spellEnd"/>
      <w:r w:rsidR="006E19F2">
        <w:rPr>
          <w:i/>
          <w:iCs/>
          <w:lang w:val="vi-VN"/>
        </w:rPr>
        <w:t xml:space="preserve"> </w:t>
      </w:r>
      <w:proofErr w:type="spellStart"/>
      <w:r w:rsidR="006E19F2">
        <w:rPr>
          <w:i/>
          <w:iCs/>
          <w:lang w:val="vi-VN"/>
        </w:rPr>
        <w:t>sự</w:t>
      </w:r>
      <w:proofErr w:type="spellEnd"/>
      <w:r w:rsidR="006E19F2">
        <w:rPr>
          <w:i/>
          <w:iCs/>
          <w:lang w:val="vi-VN"/>
        </w:rPr>
        <w:t xml:space="preserve"> thay </w:t>
      </w:r>
      <w:proofErr w:type="spellStart"/>
      <w:r w:rsidR="006E19F2">
        <w:rPr>
          <w:i/>
          <w:iCs/>
          <w:lang w:val="vi-VN"/>
        </w:rPr>
        <w:t>đổi</w:t>
      </w:r>
      <w:proofErr w:type="spellEnd"/>
      <w:r w:rsidRPr="002C148E">
        <w:rPr>
          <w:i/>
          <w:iCs/>
          <w:lang w:val="vi-VN"/>
        </w:rPr>
        <w:t xml:space="preserve"> </w:t>
      </w:r>
      <w:proofErr w:type="spellStart"/>
      <w:r w:rsidRPr="002C148E">
        <w:rPr>
          <w:i/>
          <w:iCs/>
          <w:lang w:val="vi-VN"/>
        </w:rPr>
        <w:t>logo</w:t>
      </w:r>
      <w:proofErr w:type="spellEnd"/>
      <w:r w:rsidRPr="002C148E">
        <w:rPr>
          <w:i/>
          <w:iCs/>
          <w:lang w:val="vi-VN"/>
        </w:rPr>
        <w:t>.</w:t>
      </w:r>
      <w:r w:rsidR="00154C84">
        <w:rPr>
          <w:i/>
          <w:iCs/>
          <w:lang w:val="vi-VN"/>
        </w:rPr>
        <w:t xml:space="preserve"> </w:t>
      </w:r>
    </w:p>
    <w:p w14:paraId="2F6D0632" w14:textId="77777777" w:rsidR="0042797E" w:rsidRPr="009B6012" w:rsidRDefault="0042797E" w:rsidP="00CF20B6">
      <w:pPr>
        <w:tabs>
          <w:tab w:val="left" w:pos="3030"/>
        </w:tabs>
        <w:rPr>
          <w:rFonts w:cs="Segoe UI"/>
          <w:lang w:val="vi-VN"/>
        </w:rPr>
      </w:pPr>
    </w:p>
    <w:p w14:paraId="049371A0" w14:textId="77777777" w:rsidR="00CF20B6" w:rsidRPr="009B6012" w:rsidRDefault="00CF20B6" w:rsidP="00CF20B6">
      <w:pPr>
        <w:tabs>
          <w:tab w:val="left" w:pos="3030"/>
        </w:tabs>
        <w:rPr>
          <w:rFonts w:cs="Segoe UI"/>
          <w:lang w:val="vi-VN"/>
        </w:rPr>
        <w:sectPr w:rsidR="00CF20B6" w:rsidRPr="009B6012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277AC937" w14:textId="77777777" w:rsidR="00BB0F6F" w:rsidRPr="00945825" w:rsidRDefault="00BB0F6F" w:rsidP="006272D9">
      <w:pPr>
        <w:pStyle w:val="u1"/>
        <w:numPr>
          <w:ilvl w:val="0"/>
          <w:numId w:val="0"/>
        </w:numPr>
        <w:spacing w:line="276" w:lineRule="auto"/>
        <w:ind w:left="450"/>
        <w:rPr>
          <w:rFonts w:cs="Segoe UI"/>
        </w:rPr>
      </w:pPr>
      <w:bookmarkStart w:id="0" w:name="_Toc20220525"/>
      <w:bookmarkStart w:id="1" w:name="_Toc90102787"/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0"/>
      <w:bookmarkEnd w:id="1"/>
      <w:proofErr w:type="spellEnd"/>
    </w:p>
    <w:p w14:paraId="2C85FE66" w14:textId="77777777" w:rsidR="00BB0F6F" w:rsidRDefault="00BB0F6F" w:rsidP="00BB0F6F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3150"/>
        <w:gridCol w:w="1980"/>
      </w:tblGrid>
      <w:tr w:rsidR="00BB0F6F" w:rsidRPr="007A1DE8" w14:paraId="293CBF68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B7D6A78" w14:textId="77777777" w:rsidR="00BB0F6F" w:rsidRPr="006D0B9F" w:rsidRDefault="00BB0F6F" w:rsidP="00AC4AC3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</w:pPr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56A4827" w14:textId="77777777" w:rsidR="00BB0F6F" w:rsidRPr="006D0B9F" w:rsidRDefault="00BB0F6F" w:rsidP="00AC4AC3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</w:pPr>
            <w:proofErr w:type="spellStart"/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>Họ</w:t>
            </w:r>
            <w:proofErr w:type="spellEnd"/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 xml:space="preserve"> </w:t>
            </w:r>
            <w:proofErr w:type="spellStart"/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>Tên</w:t>
            </w:r>
            <w:proofErr w:type="spellEnd"/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95EA961" w14:textId="77777777" w:rsidR="00BB0F6F" w:rsidRPr="006D0B9F" w:rsidRDefault="00BB0F6F" w:rsidP="00AC4AC3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</w:pPr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 xml:space="preserve">% </w:t>
            </w:r>
            <w:proofErr w:type="spellStart"/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>đóng</w:t>
            </w:r>
            <w:proofErr w:type="spellEnd"/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 xml:space="preserve"> </w:t>
            </w:r>
            <w:proofErr w:type="spellStart"/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>góp</w:t>
            </w:r>
            <w:proofErr w:type="spellEnd"/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 xml:space="preserve"> (</w:t>
            </w:r>
            <w:proofErr w:type="spellStart"/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>tối</w:t>
            </w:r>
            <w:proofErr w:type="spellEnd"/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 xml:space="preserve"> </w:t>
            </w:r>
            <w:proofErr w:type="spellStart"/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>đa</w:t>
            </w:r>
            <w:proofErr w:type="spellEnd"/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 xml:space="preserve"> 100%)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F94C455" w14:textId="77777777" w:rsidR="00BB0F6F" w:rsidRPr="006D0B9F" w:rsidRDefault="00BB0F6F" w:rsidP="00AC4AC3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</w:pPr>
            <w:proofErr w:type="spellStart"/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>Chữ</w:t>
            </w:r>
            <w:proofErr w:type="spellEnd"/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 xml:space="preserve"> </w:t>
            </w:r>
            <w:proofErr w:type="spellStart"/>
            <w:r w:rsidRPr="006D0B9F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0"/>
              </w:rPr>
              <w:t>ký</w:t>
            </w:r>
            <w:proofErr w:type="spellEnd"/>
          </w:p>
        </w:tc>
      </w:tr>
      <w:tr w:rsidR="005B0EBE" w:rsidRPr="000C0CA8" w14:paraId="7C414A79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7BA0C" w14:textId="4F783571" w:rsidR="005B0EBE" w:rsidRPr="003548A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19120141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919DA" w14:textId="51A719D9" w:rsidR="005B0EBE" w:rsidRPr="003548A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proofErr w:type="spellStart"/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Nguyễn</w:t>
            </w:r>
            <w:proofErr w:type="spellEnd"/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 xml:space="preserve"> Quốc </w:t>
            </w:r>
            <w:proofErr w:type="spellStart"/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Toàn</w:t>
            </w:r>
            <w:proofErr w:type="spellEnd"/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1A293" w14:textId="129785F5" w:rsidR="005B0EBE" w:rsidRPr="0037628A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25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6CE33" w14:textId="77777777" w:rsidR="005B0EBE" w:rsidRPr="003548A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</w:tr>
      <w:tr w:rsidR="005B0EBE" w:rsidRPr="007A1DE8" w14:paraId="35D4A2AD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2FCE4" w14:textId="59FABF99" w:rsidR="005B0EBE" w:rsidRPr="00A74261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19120163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C9744" w14:textId="0395483F" w:rsidR="005B0EBE" w:rsidRPr="00A74261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 xml:space="preserve">Bùi Lê </w:t>
            </w:r>
            <w:proofErr w:type="spellStart"/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Tuấn</w:t>
            </w:r>
            <w:proofErr w:type="spellEnd"/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 xml:space="preserve"> Anh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3B67E" w14:textId="11014F70" w:rsidR="005B0EBE" w:rsidRPr="00A74261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25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CA862" w14:textId="77777777" w:rsidR="005B0EBE" w:rsidRPr="00A74261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</w:p>
        </w:tc>
      </w:tr>
      <w:tr w:rsidR="005B0EBE" w:rsidRPr="007A1DE8" w14:paraId="65A3B319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18FFA" w14:textId="7A513827" w:rsidR="005B0EBE" w:rsidRPr="00DB0D47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  <w:color w:val="0000FF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19120660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D4E73" w14:textId="18E4206A" w:rsidR="005B0EBE" w:rsidRPr="007A1DE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 xml:space="preserve">Trương Công </w:t>
            </w:r>
            <w:proofErr w:type="spellStart"/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Thành</w:t>
            </w:r>
            <w:proofErr w:type="spellEnd"/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76972" w14:textId="02BC39E2" w:rsidR="005B0EBE" w:rsidRPr="007A1DE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25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501D3" w14:textId="77777777" w:rsidR="005B0EBE" w:rsidRPr="007A1DE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</w:tr>
      <w:tr w:rsidR="005B0EBE" w:rsidRPr="007A1DE8" w14:paraId="111B2C9A" w14:textId="77777777" w:rsidTr="00BB0F6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AAFCE" w14:textId="0A054F7F" w:rsidR="005B0EBE" w:rsidRPr="007A1DE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19120667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756FE" w14:textId="08C77E0E" w:rsidR="005B0EBE" w:rsidRPr="007A1DE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proofErr w:type="spellStart"/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Nguyễn</w:t>
            </w:r>
            <w:proofErr w:type="spellEnd"/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 xml:space="preserve"> Văn Thịnh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109FE" w14:textId="683B8B0F" w:rsidR="005B0EBE" w:rsidRPr="007A1DE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  <w:r w:rsidRPr="009308F9">
              <w:rPr>
                <w:rFonts w:ascii="Segoe UI" w:eastAsia="SimSun" w:hAnsi="Segoe UI" w:cs="Segoe UI"/>
                <w:sz w:val="24"/>
                <w:szCs w:val="20"/>
                <w:lang w:val="vi-VN"/>
              </w:rPr>
              <w:t>25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92632" w14:textId="77777777" w:rsidR="005B0EBE" w:rsidRPr="007A1DE8" w:rsidRDefault="005B0EBE" w:rsidP="005B0EBE">
            <w:pPr>
              <w:keepLines/>
              <w:spacing w:before="120" w:after="120" w:line="276" w:lineRule="auto"/>
              <w:jc w:val="left"/>
              <w:rPr>
                <w:rFonts w:eastAsia="SimSun"/>
              </w:rPr>
            </w:pPr>
          </w:p>
        </w:tc>
      </w:tr>
    </w:tbl>
    <w:p w14:paraId="5A8ABAA7" w14:textId="77777777" w:rsidR="00D52D8E" w:rsidRDefault="00D52D8E">
      <w:r>
        <w:br w:type="page"/>
      </w:r>
    </w:p>
    <w:p w14:paraId="1727870A" w14:textId="7F522C10" w:rsidR="00016C8C" w:rsidRPr="00E84013" w:rsidRDefault="00E05E5E" w:rsidP="00E84013">
      <w:pPr>
        <w:pStyle w:val="u1"/>
      </w:pPr>
      <w:bookmarkStart w:id="2" w:name="_Toc90102788"/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6D560D">
        <w:t xml:space="preserve"> (Test p</w:t>
      </w:r>
      <w:r>
        <w:t>lan)</w:t>
      </w:r>
      <w:bookmarkEnd w:id="2"/>
    </w:p>
    <w:p w14:paraId="59A32098" w14:textId="71D43180" w:rsidR="00A8057F" w:rsidRPr="0059366C" w:rsidRDefault="00AE5489" w:rsidP="00AE5489">
      <w:pPr>
        <w:ind w:firstLine="720"/>
        <w:rPr>
          <w:iCs/>
          <w:lang w:val="vi-VN"/>
        </w:rPr>
      </w:pPr>
      <w:proofErr w:type="spellStart"/>
      <w:r w:rsidRPr="0059366C">
        <w:rPr>
          <w:iCs/>
          <w:lang w:val="vi-VN"/>
        </w:rPr>
        <w:t>Dựa</w:t>
      </w:r>
      <w:proofErr w:type="spellEnd"/>
      <w:r w:rsidRPr="0059366C">
        <w:rPr>
          <w:iCs/>
          <w:lang w:val="vi-VN"/>
        </w:rPr>
        <w:t xml:space="preserve"> trên </w:t>
      </w:r>
      <w:proofErr w:type="spellStart"/>
      <w:r w:rsidRPr="0059366C">
        <w:rPr>
          <w:iCs/>
          <w:lang w:val="vi-VN"/>
        </w:rPr>
        <w:t>tiến</w:t>
      </w:r>
      <w:proofErr w:type="spellEnd"/>
      <w:r w:rsidRPr="0059366C">
        <w:rPr>
          <w:iCs/>
          <w:lang w:val="vi-VN"/>
        </w:rPr>
        <w:t xml:space="preserve"> </w:t>
      </w:r>
      <w:proofErr w:type="spellStart"/>
      <w:r w:rsidRPr="0059366C">
        <w:rPr>
          <w:iCs/>
          <w:lang w:val="vi-VN"/>
        </w:rPr>
        <w:t>độ</w:t>
      </w:r>
      <w:proofErr w:type="spellEnd"/>
      <w:r w:rsidRPr="0059366C">
        <w:rPr>
          <w:iCs/>
          <w:lang w:val="vi-VN"/>
        </w:rPr>
        <w:t xml:space="preserve"> </w:t>
      </w:r>
      <w:proofErr w:type="spellStart"/>
      <w:r w:rsidRPr="0059366C">
        <w:rPr>
          <w:iCs/>
          <w:lang w:val="vi-VN"/>
        </w:rPr>
        <w:t>của</w:t>
      </w:r>
      <w:proofErr w:type="spellEnd"/>
      <w:r w:rsidRPr="0059366C">
        <w:rPr>
          <w:iCs/>
          <w:lang w:val="vi-VN"/>
        </w:rPr>
        <w:t xml:space="preserve"> </w:t>
      </w:r>
      <w:proofErr w:type="spellStart"/>
      <w:r w:rsidRPr="0059366C">
        <w:rPr>
          <w:iCs/>
          <w:lang w:val="vi-VN"/>
        </w:rPr>
        <w:t>dự</w:t>
      </w:r>
      <w:proofErr w:type="spellEnd"/>
      <w:r w:rsidRPr="0059366C">
        <w:rPr>
          <w:iCs/>
          <w:lang w:val="vi-VN"/>
        </w:rPr>
        <w:t xml:space="preserve"> </w:t>
      </w:r>
      <w:proofErr w:type="spellStart"/>
      <w:r w:rsidRPr="0059366C">
        <w:rPr>
          <w:iCs/>
          <w:lang w:val="vi-VN"/>
        </w:rPr>
        <w:t>án</w:t>
      </w:r>
      <w:proofErr w:type="spellEnd"/>
      <w:r w:rsidRPr="0059366C">
        <w:rPr>
          <w:iCs/>
          <w:lang w:val="vi-VN"/>
        </w:rPr>
        <w:t xml:space="preserve">, </w:t>
      </w:r>
      <w:proofErr w:type="spellStart"/>
      <w:r w:rsidRPr="0059366C">
        <w:rPr>
          <w:iCs/>
          <w:lang w:val="vi-VN"/>
        </w:rPr>
        <w:t>cũng</w:t>
      </w:r>
      <w:proofErr w:type="spellEnd"/>
      <w:r w:rsidRPr="0059366C">
        <w:rPr>
          <w:iCs/>
          <w:lang w:val="vi-VN"/>
        </w:rPr>
        <w:t xml:space="preserve"> như </w:t>
      </w:r>
      <w:proofErr w:type="spellStart"/>
      <w:r w:rsidR="00A8057F" w:rsidRPr="0059366C">
        <w:rPr>
          <w:iCs/>
          <w:lang w:val="vi-VN"/>
        </w:rPr>
        <w:t>số</w:t>
      </w:r>
      <w:proofErr w:type="spellEnd"/>
      <w:r w:rsidR="00A8057F" w:rsidRPr="0059366C">
        <w:rPr>
          <w:iCs/>
          <w:lang w:val="vi-VN"/>
        </w:rPr>
        <w:t xml:space="preserve"> </w:t>
      </w:r>
      <w:proofErr w:type="spellStart"/>
      <w:r w:rsidR="00A8057F" w:rsidRPr="0059366C">
        <w:rPr>
          <w:iCs/>
          <w:lang w:val="vi-VN"/>
        </w:rPr>
        <w:t>lượng</w:t>
      </w:r>
      <w:proofErr w:type="spellEnd"/>
      <w:r w:rsidR="00A8057F" w:rsidRPr="0059366C">
        <w:rPr>
          <w:iCs/>
          <w:lang w:val="vi-VN"/>
        </w:rPr>
        <w:t xml:space="preserve"> </w:t>
      </w:r>
      <w:r w:rsidR="0059366C" w:rsidRPr="0059366C">
        <w:rPr>
          <w:iCs/>
          <w:lang w:val="vi-VN"/>
        </w:rPr>
        <w:t>chức</w:t>
      </w:r>
      <w:r w:rsidR="00A8057F" w:rsidRPr="0059366C">
        <w:rPr>
          <w:iCs/>
          <w:lang w:val="vi-VN"/>
        </w:rPr>
        <w:t xml:space="preserve"> năng </w:t>
      </w:r>
      <w:proofErr w:type="spellStart"/>
      <w:r w:rsidR="00A8057F" w:rsidRPr="0059366C">
        <w:rPr>
          <w:iCs/>
          <w:lang w:val="vi-VN"/>
        </w:rPr>
        <w:t>cần</w:t>
      </w:r>
      <w:proofErr w:type="spellEnd"/>
      <w:r w:rsidR="00A8057F" w:rsidRPr="0059366C">
        <w:rPr>
          <w:iCs/>
          <w:lang w:val="vi-VN"/>
        </w:rPr>
        <w:t xml:space="preserve"> </w:t>
      </w:r>
      <w:proofErr w:type="spellStart"/>
      <w:r w:rsidR="00A8057F" w:rsidRPr="0059366C">
        <w:rPr>
          <w:iCs/>
          <w:lang w:val="vi-VN"/>
        </w:rPr>
        <w:t>kiểm</w:t>
      </w:r>
      <w:proofErr w:type="spellEnd"/>
      <w:r w:rsidR="00A8057F" w:rsidRPr="0059366C">
        <w:rPr>
          <w:iCs/>
          <w:lang w:val="vi-VN"/>
        </w:rPr>
        <w:t xml:space="preserve"> </w:t>
      </w:r>
      <w:proofErr w:type="spellStart"/>
      <w:r w:rsidR="00A8057F" w:rsidRPr="0059366C">
        <w:rPr>
          <w:iCs/>
          <w:lang w:val="vi-VN"/>
        </w:rPr>
        <w:t>thử</w:t>
      </w:r>
      <w:proofErr w:type="spellEnd"/>
      <w:r w:rsidR="00A8057F" w:rsidRPr="0059366C">
        <w:rPr>
          <w:iCs/>
          <w:lang w:val="vi-VN"/>
        </w:rPr>
        <w:t xml:space="preserve">, </w:t>
      </w:r>
      <w:proofErr w:type="spellStart"/>
      <w:r w:rsidR="00A8057F" w:rsidRPr="0059366C">
        <w:rPr>
          <w:iCs/>
          <w:lang w:val="vi-VN"/>
        </w:rPr>
        <w:t>nhóm</w:t>
      </w:r>
      <w:proofErr w:type="spellEnd"/>
      <w:r w:rsidR="00A8057F" w:rsidRPr="0059366C">
        <w:rPr>
          <w:iCs/>
          <w:lang w:val="vi-VN"/>
        </w:rPr>
        <w:t xml:space="preserve"> </w:t>
      </w:r>
      <w:r w:rsidR="0059366C" w:rsidRPr="0059366C">
        <w:rPr>
          <w:iCs/>
          <w:lang w:val="vi-VN"/>
        </w:rPr>
        <w:t>quyết</w:t>
      </w:r>
      <w:r w:rsidR="00A8057F" w:rsidRPr="0059366C">
        <w:rPr>
          <w:iCs/>
          <w:lang w:val="vi-VN"/>
        </w:rPr>
        <w:t xml:space="preserve"> </w:t>
      </w:r>
      <w:proofErr w:type="spellStart"/>
      <w:r w:rsidR="00A8057F" w:rsidRPr="0059366C">
        <w:rPr>
          <w:iCs/>
          <w:lang w:val="vi-VN"/>
        </w:rPr>
        <w:t>định</w:t>
      </w:r>
      <w:proofErr w:type="spellEnd"/>
      <w:r w:rsidR="00A8057F" w:rsidRPr="0059366C">
        <w:rPr>
          <w:iCs/>
          <w:lang w:val="vi-VN"/>
        </w:rPr>
        <w:t xml:space="preserve"> </w:t>
      </w:r>
      <w:r w:rsidR="00616B63" w:rsidRPr="0059366C">
        <w:rPr>
          <w:iCs/>
          <w:lang w:val="vi-VN"/>
        </w:rPr>
        <w:t>triển</w:t>
      </w:r>
      <w:r w:rsidR="00A8057F" w:rsidRPr="0059366C">
        <w:rPr>
          <w:iCs/>
          <w:lang w:val="vi-VN"/>
        </w:rPr>
        <w:t xml:space="preserve"> khai </w:t>
      </w:r>
      <w:proofErr w:type="spellStart"/>
      <w:r w:rsidR="00A8057F" w:rsidRPr="0059366C">
        <w:rPr>
          <w:iCs/>
          <w:lang w:val="vi-VN"/>
        </w:rPr>
        <w:t>kiểm</w:t>
      </w:r>
      <w:proofErr w:type="spellEnd"/>
      <w:r w:rsidR="00A8057F" w:rsidRPr="0059366C">
        <w:rPr>
          <w:iCs/>
          <w:lang w:val="vi-VN"/>
        </w:rPr>
        <w:t xml:space="preserve"> </w:t>
      </w:r>
      <w:proofErr w:type="spellStart"/>
      <w:r w:rsidR="00A8057F" w:rsidRPr="0059366C">
        <w:rPr>
          <w:iCs/>
          <w:lang w:val="vi-VN"/>
        </w:rPr>
        <w:t>thử</w:t>
      </w:r>
      <w:proofErr w:type="spellEnd"/>
      <w:r w:rsidR="00A8057F" w:rsidRPr="0059366C">
        <w:rPr>
          <w:iCs/>
          <w:lang w:val="vi-VN"/>
        </w:rPr>
        <w:t xml:space="preserve"> </w:t>
      </w:r>
      <w:proofErr w:type="spellStart"/>
      <w:r w:rsidR="00A8057F" w:rsidRPr="0059366C">
        <w:rPr>
          <w:iCs/>
          <w:lang w:val="vi-VN"/>
        </w:rPr>
        <w:t>dựa</w:t>
      </w:r>
      <w:proofErr w:type="spellEnd"/>
      <w:r w:rsidR="00A8057F" w:rsidRPr="0059366C">
        <w:rPr>
          <w:iCs/>
          <w:lang w:val="vi-VN"/>
        </w:rPr>
        <w:t xml:space="preserve"> trên </w:t>
      </w:r>
      <w:r w:rsidR="0059366C" w:rsidRPr="0059366C">
        <w:rPr>
          <w:iCs/>
          <w:lang w:val="vi-VN"/>
        </w:rPr>
        <w:t>các</w:t>
      </w:r>
      <w:r w:rsidR="00A8057F" w:rsidRPr="0059366C">
        <w:rPr>
          <w:iCs/>
          <w:lang w:val="vi-VN"/>
        </w:rPr>
        <w:t xml:space="preserve"> tiêu </w:t>
      </w:r>
      <w:r w:rsidR="00616B63" w:rsidRPr="0059366C">
        <w:rPr>
          <w:iCs/>
          <w:lang w:val="vi-VN"/>
        </w:rPr>
        <w:t>chí</w:t>
      </w:r>
      <w:r w:rsidR="00A8057F" w:rsidRPr="0059366C">
        <w:rPr>
          <w:iCs/>
          <w:lang w:val="vi-VN"/>
        </w:rPr>
        <w:t xml:space="preserve"> như sau:</w:t>
      </w:r>
    </w:p>
    <w:p w14:paraId="66FD3B5B" w14:textId="59206C32" w:rsidR="00C21302" w:rsidRPr="0059366C" w:rsidRDefault="0059366C" w:rsidP="00CB2080">
      <w:pPr>
        <w:pStyle w:val="u2"/>
        <w:rPr>
          <w:iCs/>
          <w:lang w:val="vi-VN"/>
        </w:rPr>
      </w:pPr>
      <w:bookmarkStart w:id="3" w:name="_Toc90102789"/>
      <w:r w:rsidRPr="0059366C">
        <w:rPr>
          <w:iCs/>
          <w:lang w:val="vi-VN"/>
        </w:rPr>
        <w:t>Mục</w:t>
      </w:r>
      <w:r w:rsidR="00C21302" w:rsidRPr="0059366C">
        <w:rPr>
          <w:iCs/>
          <w:lang w:val="vi-VN"/>
        </w:rPr>
        <w:t xml:space="preserve"> tiêu </w:t>
      </w:r>
      <w:proofErr w:type="spellStart"/>
      <w:r w:rsidR="00C21302" w:rsidRPr="0059366C">
        <w:rPr>
          <w:iCs/>
          <w:lang w:val="vi-VN"/>
        </w:rPr>
        <w:t>kiểm</w:t>
      </w:r>
      <w:proofErr w:type="spellEnd"/>
      <w:r w:rsidR="00C21302" w:rsidRPr="0059366C">
        <w:rPr>
          <w:iCs/>
          <w:lang w:val="vi-VN"/>
        </w:rPr>
        <w:t xml:space="preserve"> </w:t>
      </w:r>
      <w:proofErr w:type="spellStart"/>
      <w:r w:rsidR="00C21302" w:rsidRPr="0059366C">
        <w:rPr>
          <w:iCs/>
          <w:lang w:val="vi-VN"/>
        </w:rPr>
        <w:t>thử</w:t>
      </w:r>
      <w:bookmarkEnd w:id="3"/>
      <w:proofErr w:type="spellEnd"/>
    </w:p>
    <w:p w14:paraId="74C6E409" w14:textId="356ACDAD" w:rsidR="00C21302" w:rsidRPr="0059366C" w:rsidRDefault="00E553A2" w:rsidP="00DC525F">
      <w:pPr>
        <w:ind w:firstLine="720"/>
        <w:rPr>
          <w:lang w:val="vi-VN"/>
        </w:rPr>
      </w:pPr>
      <w:proofErr w:type="spellStart"/>
      <w:r w:rsidRPr="0059366C">
        <w:rPr>
          <w:lang w:val="vi-VN"/>
        </w:rPr>
        <w:t>Nhóm</w:t>
      </w:r>
      <w:proofErr w:type="spellEnd"/>
      <w:r w:rsidRPr="0059366C">
        <w:rPr>
          <w:lang w:val="vi-VN"/>
        </w:rPr>
        <w:t xml:space="preserve"> </w:t>
      </w:r>
      <w:r w:rsidR="0059366C" w:rsidRPr="0059366C">
        <w:rPr>
          <w:lang w:val="vi-VN"/>
        </w:rPr>
        <w:t>xác</w:t>
      </w:r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định</w:t>
      </w:r>
      <w:proofErr w:type="spellEnd"/>
      <w:r w:rsidRPr="0059366C">
        <w:rPr>
          <w:lang w:val="vi-VN"/>
        </w:rPr>
        <w:t xml:space="preserve"> </w:t>
      </w:r>
      <w:r w:rsidR="00616B63" w:rsidRPr="0059366C">
        <w:rPr>
          <w:lang w:val="vi-VN"/>
        </w:rPr>
        <w:t>việc</w:t>
      </w:r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kiểm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thử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đảm</w:t>
      </w:r>
      <w:proofErr w:type="spellEnd"/>
      <w:r w:rsidRPr="0059366C">
        <w:rPr>
          <w:lang w:val="vi-VN"/>
        </w:rPr>
        <w:t xml:space="preserve"> </w:t>
      </w:r>
      <w:r w:rsidR="0059366C" w:rsidRPr="0059366C">
        <w:rPr>
          <w:lang w:val="vi-VN"/>
        </w:rPr>
        <w:t>bảo</w:t>
      </w:r>
      <w:r w:rsidRPr="0059366C">
        <w:rPr>
          <w:lang w:val="vi-VN"/>
        </w:rPr>
        <w:t xml:space="preserve"> </w:t>
      </w:r>
      <w:r w:rsidR="00616B63" w:rsidRPr="0059366C">
        <w:rPr>
          <w:lang w:val="vi-VN"/>
        </w:rPr>
        <w:t>các</w:t>
      </w:r>
      <w:r w:rsidRPr="0059366C">
        <w:rPr>
          <w:lang w:val="vi-VN"/>
        </w:rPr>
        <w:t xml:space="preserve"> </w:t>
      </w:r>
      <w:r w:rsidR="00616B63" w:rsidRPr="0059366C">
        <w:rPr>
          <w:lang w:val="vi-VN"/>
        </w:rPr>
        <w:t>chức</w:t>
      </w:r>
      <w:r w:rsidRPr="0059366C">
        <w:rPr>
          <w:lang w:val="vi-VN"/>
        </w:rPr>
        <w:t xml:space="preserve"> năng</w:t>
      </w:r>
      <w:r w:rsidR="00DC50C5" w:rsidRPr="0059366C">
        <w:rPr>
          <w:lang w:val="vi-VN"/>
        </w:rPr>
        <w:t xml:space="preserve"> cơ </w:t>
      </w:r>
      <w:proofErr w:type="spellStart"/>
      <w:r w:rsidR="00DC50C5" w:rsidRPr="0059366C">
        <w:rPr>
          <w:lang w:val="vi-VN"/>
        </w:rPr>
        <w:t>bản</w:t>
      </w:r>
      <w:proofErr w:type="spellEnd"/>
      <w:r w:rsidR="00DC50C5" w:rsidRPr="0059366C">
        <w:rPr>
          <w:lang w:val="vi-VN"/>
        </w:rPr>
        <w:t xml:space="preserve"> </w:t>
      </w:r>
      <w:proofErr w:type="spellStart"/>
      <w:r w:rsidR="00DC50C5" w:rsidRPr="0059366C">
        <w:rPr>
          <w:lang w:val="vi-VN"/>
        </w:rPr>
        <w:t>của</w:t>
      </w:r>
      <w:proofErr w:type="spellEnd"/>
      <w:r w:rsidR="00DC50C5" w:rsidRPr="0059366C">
        <w:rPr>
          <w:lang w:val="vi-VN"/>
        </w:rPr>
        <w:t xml:space="preserve"> </w:t>
      </w:r>
      <w:proofErr w:type="spellStart"/>
      <w:r w:rsidR="00DC50C5" w:rsidRPr="0059366C">
        <w:rPr>
          <w:lang w:val="vi-VN"/>
        </w:rPr>
        <w:t>ứng</w:t>
      </w:r>
      <w:proofErr w:type="spellEnd"/>
      <w:r w:rsidR="00DC50C5" w:rsidRPr="0059366C">
        <w:rPr>
          <w:lang w:val="vi-VN"/>
        </w:rPr>
        <w:t xml:space="preserve"> </w:t>
      </w:r>
      <w:proofErr w:type="spellStart"/>
      <w:r w:rsidR="00DC50C5" w:rsidRPr="0059366C">
        <w:rPr>
          <w:lang w:val="vi-VN"/>
        </w:rPr>
        <w:t>dụng</w:t>
      </w:r>
      <w:proofErr w:type="spellEnd"/>
      <w:r w:rsidR="00DC50C5" w:rsidRPr="0059366C">
        <w:rPr>
          <w:lang w:val="vi-VN"/>
        </w:rPr>
        <w:t xml:space="preserve">: </w:t>
      </w:r>
      <w:proofErr w:type="spellStart"/>
      <w:r w:rsidR="00DC50C5" w:rsidRPr="0059366C">
        <w:rPr>
          <w:lang w:val="vi-VN"/>
        </w:rPr>
        <w:t>Tạo</w:t>
      </w:r>
      <w:proofErr w:type="spellEnd"/>
      <w:r w:rsidR="00DC50C5" w:rsidRPr="0059366C">
        <w:rPr>
          <w:lang w:val="vi-VN"/>
        </w:rPr>
        <w:t xml:space="preserve"> </w:t>
      </w:r>
      <w:proofErr w:type="spellStart"/>
      <w:r w:rsidR="00DC50C5" w:rsidRPr="0059366C">
        <w:rPr>
          <w:lang w:val="vi-VN"/>
        </w:rPr>
        <w:t>tài</w:t>
      </w:r>
      <w:proofErr w:type="spellEnd"/>
      <w:r w:rsidR="00DC50C5" w:rsidRPr="0059366C">
        <w:rPr>
          <w:lang w:val="vi-VN"/>
        </w:rPr>
        <w:t xml:space="preserve"> </w:t>
      </w:r>
      <w:proofErr w:type="spellStart"/>
      <w:r w:rsidR="00DC50C5" w:rsidRPr="0059366C">
        <w:rPr>
          <w:lang w:val="vi-VN"/>
        </w:rPr>
        <w:t>khoản</w:t>
      </w:r>
      <w:proofErr w:type="spellEnd"/>
      <w:r w:rsidR="00DC50C5" w:rsidRPr="0059366C">
        <w:rPr>
          <w:lang w:val="vi-VN"/>
        </w:rPr>
        <w:t xml:space="preserve">, </w:t>
      </w:r>
      <w:proofErr w:type="spellStart"/>
      <w:r w:rsidR="00DC50C5" w:rsidRPr="0059366C">
        <w:rPr>
          <w:lang w:val="vi-VN"/>
        </w:rPr>
        <w:t>tạo</w:t>
      </w:r>
      <w:proofErr w:type="spellEnd"/>
      <w:r w:rsidR="00DC50C5" w:rsidRPr="0059366C">
        <w:rPr>
          <w:lang w:val="vi-VN"/>
        </w:rPr>
        <w:t xml:space="preserve"> &amp; tham gia </w:t>
      </w:r>
      <w:proofErr w:type="spellStart"/>
      <w:r w:rsidR="00DC50C5" w:rsidRPr="0059366C">
        <w:rPr>
          <w:lang w:val="vi-VN"/>
        </w:rPr>
        <w:t>giải</w:t>
      </w:r>
      <w:proofErr w:type="spellEnd"/>
      <w:r w:rsidR="00DC50C5" w:rsidRPr="0059366C">
        <w:rPr>
          <w:lang w:val="vi-VN"/>
        </w:rPr>
        <w:t xml:space="preserve"> </w:t>
      </w:r>
      <w:proofErr w:type="spellStart"/>
      <w:r w:rsidR="00DC50C5" w:rsidRPr="0059366C">
        <w:rPr>
          <w:lang w:val="vi-VN"/>
        </w:rPr>
        <w:t>đấu</w:t>
      </w:r>
      <w:proofErr w:type="spellEnd"/>
      <w:r w:rsidR="00DC50C5" w:rsidRPr="0059366C">
        <w:rPr>
          <w:lang w:val="vi-VN"/>
        </w:rPr>
        <w:t xml:space="preserve">, </w:t>
      </w:r>
      <w:proofErr w:type="spellStart"/>
      <w:r w:rsidR="00DC50C5" w:rsidRPr="0059366C">
        <w:rPr>
          <w:lang w:val="vi-VN"/>
        </w:rPr>
        <w:t>cập</w:t>
      </w:r>
      <w:proofErr w:type="spellEnd"/>
      <w:r w:rsidR="00DC50C5" w:rsidRPr="0059366C">
        <w:rPr>
          <w:lang w:val="vi-VN"/>
        </w:rPr>
        <w:t xml:space="preserve"> </w:t>
      </w:r>
      <w:proofErr w:type="spellStart"/>
      <w:r w:rsidR="00DC50C5" w:rsidRPr="0059366C">
        <w:rPr>
          <w:lang w:val="vi-VN"/>
        </w:rPr>
        <w:t>nhật</w:t>
      </w:r>
      <w:proofErr w:type="spellEnd"/>
      <w:r w:rsidR="00DC50C5" w:rsidRPr="0059366C">
        <w:rPr>
          <w:lang w:val="vi-VN"/>
        </w:rPr>
        <w:t xml:space="preserve"> thông tin </w:t>
      </w:r>
      <w:proofErr w:type="spellStart"/>
      <w:r w:rsidR="00DC50C5" w:rsidRPr="0059366C">
        <w:rPr>
          <w:lang w:val="vi-VN"/>
        </w:rPr>
        <w:t>giải</w:t>
      </w:r>
      <w:proofErr w:type="spellEnd"/>
      <w:r w:rsidR="00DC50C5" w:rsidRPr="0059366C">
        <w:rPr>
          <w:lang w:val="vi-VN"/>
        </w:rPr>
        <w:t xml:space="preserve"> </w:t>
      </w:r>
      <w:proofErr w:type="spellStart"/>
      <w:r w:rsidR="00DC50C5" w:rsidRPr="0059366C">
        <w:rPr>
          <w:lang w:val="vi-VN"/>
        </w:rPr>
        <w:t>đấu</w:t>
      </w:r>
      <w:proofErr w:type="spellEnd"/>
      <w:r w:rsidR="00DC50C5" w:rsidRPr="0059366C">
        <w:rPr>
          <w:lang w:val="vi-VN"/>
        </w:rPr>
        <w:t xml:space="preserve">… </w:t>
      </w:r>
      <w:proofErr w:type="spellStart"/>
      <w:r w:rsidR="00DC50C5" w:rsidRPr="0059366C">
        <w:rPr>
          <w:lang w:val="vi-VN"/>
        </w:rPr>
        <w:t>có</w:t>
      </w:r>
      <w:proofErr w:type="spellEnd"/>
      <w:r w:rsidR="00DC50C5" w:rsidRPr="0059366C">
        <w:rPr>
          <w:lang w:val="vi-VN"/>
        </w:rPr>
        <w:t xml:space="preserve"> </w:t>
      </w:r>
      <w:proofErr w:type="spellStart"/>
      <w:r w:rsidR="00DC50C5" w:rsidRPr="0059366C">
        <w:rPr>
          <w:lang w:val="vi-VN"/>
        </w:rPr>
        <w:t>thể</w:t>
      </w:r>
      <w:proofErr w:type="spellEnd"/>
      <w:r w:rsidR="00DC50C5" w:rsidRPr="0059366C">
        <w:rPr>
          <w:lang w:val="vi-VN"/>
        </w:rPr>
        <w:t xml:space="preserve"> </w:t>
      </w:r>
      <w:r w:rsidR="00616B63" w:rsidRPr="0059366C">
        <w:rPr>
          <w:lang w:val="vi-VN"/>
        </w:rPr>
        <w:t>hoạt</w:t>
      </w:r>
      <w:r w:rsidR="00DC50C5" w:rsidRPr="0059366C">
        <w:rPr>
          <w:lang w:val="vi-VN"/>
        </w:rPr>
        <w:t xml:space="preserve"> </w:t>
      </w:r>
      <w:proofErr w:type="spellStart"/>
      <w:r w:rsidR="00DC50C5" w:rsidRPr="0059366C">
        <w:rPr>
          <w:lang w:val="vi-VN"/>
        </w:rPr>
        <w:t>động</w:t>
      </w:r>
      <w:proofErr w:type="spellEnd"/>
      <w:r w:rsidR="00DC50C5" w:rsidRPr="0059366C">
        <w:rPr>
          <w:lang w:val="vi-VN"/>
        </w:rPr>
        <w:t xml:space="preserve"> </w:t>
      </w:r>
      <w:proofErr w:type="spellStart"/>
      <w:r w:rsidR="00D1744E">
        <w:rPr>
          <w:lang w:val="vi-VN"/>
        </w:rPr>
        <w:t>bình</w:t>
      </w:r>
      <w:proofErr w:type="spellEnd"/>
      <w:r w:rsidR="00253DB4" w:rsidRPr="0059366C">
        <w:rPr>
          <w:lang w:val="vi-VN"/>
        </w:rPr>
        <w:t xml:space="preserve"> </w:t>
      </w:r>
      <w:proofErr w:type="spellStart"/>
      <w:r w:rsidR="00253DB4" w:rsidRPr="0059366C">
        <w:rPr>
          <w:lang w:val="vi-VN"/>
        </w:rPr>
        <w:t>thường</w:t>
      </w:r>
      <w:proofErr w:type="spellEnd"/>
      <w:r w:rsidR="00253DB4" w:rsidRPr="0059366C">
        <w:rPr>
          <w:lang w:val="vi-VN"/>
        </w:rPr>
        <w:t xml:space="preserve"> ở môi </w:t>
      </w:r>
      <w:proofErr w:type="spellStart"/>
      <w:r w:rsidR="00253DB4" w:rsidRPr="0059366C">
        <w:rPr>
          <w:lang w:val="vi-VN"/>
        </w:rPr>
        <w:t>trường</w:t>
      </w:r>
      <w:proofErr w:type="spellEnd"/>
      <w:r w:rsidR="00253DB4" w:rsidRPr="0059366C">
        <w:rPr>
          <w:lang w:val="vi-VN"/>
        </w:rPr>
        <w:t xml:space="preserve"> </w:t>
      </w:r>
      <w:r w:rsidR="00616B63" w:rsidRPr="0059366C">
        <w:rPr>
          <w:lang w:val="vi-VN"/>
        </w:rPr>
        <w:t>thực</w:t>
      </w:r>
      <w:r w:rsidR="00253DB4" w:rsidRPr="0059366C">
        <w:rPr>
          <w:lang w:val="vi-VN"/>
        </w:rPr>
        <w:t xml:space="preserve">, </w:t>
      </w:r>
      <w:proofErr w:type="spellStart"/>
      <w:r w:rsidR="00253DB4" w:rsidRPr="0059366C">
        <w:rPr>
          <w:lang w:val="vi-VN"/>
        </w:rPr>
        <w:t>tạo</w:t>
      </w:r>
      <w:proofErr w:type="spellEnd"/>
      <w:r w:rsidR="00253DB4" w:rsidRPr="0059366C">
        <w:rPr>
          <w:lang w:val="vi-VN"/>
        </w:rPr>
        <w:t xml:space="preserve"> </w:t>
      </w:r>
      <w:proofErr w:type="spellStart"/>
      <w:r w:rsidR="00253DB4" w:rsidRPr="0059366C">
        <w:rPr>
          <w:lang w:val="vi-VN"/>
        </w:rPr>
        <w:t>điều</w:t>
      </w:r>
      <w:proofErr w:type="spellEnd"/>
      <w:r w:rsidR="00253DB4" w:rsidRPr="0059366C">
        <w:rPr>
          <w:lang w:val="vi-VN"/>
        </w:rPr>
        <w:t xml:space="preserve"> </w:t>
      </w:r>
      <w:proofErr w:type="spellStart"/>
      <w:r w:rsidR="00253DB4" w:rsidRPr="0059366C">
        <w:rPr>
          <w:lang w:val="vi-VN"/>
        </w:rPr>
        <w:t>kiện</w:t>
      </w:r>
      <w:proofErr w:type="spellEnd"/>
      <w:r w:rsidR="00253DB4" w:rsidRPr="0059366C">
        <w:rPr>
          <w:lang w:val="vi-VN"/>
        </w:rPr>
        <w:t xml:space="preserve"> cho </w:t>
      </w:r>
      <w:r w:rsidR="00616B63" w:rsidRPr="0059366C">
        <w:rPr>
          <w:lang w:val="vi-VN"/>
        </w:rPr>
        <w:t>việc</w:t>
      </w:r>
      <w:r w:rsidR="00253DB4" w:rsidRPr="0059366C">
        <w:rPr>
          <w:lang w:val="vi-VN"/>
        </w:rPr>
        <w:t xml:space="preserve"> </w:t>
      </w:r>
      <w:proofErr w:type="spellStart"/>
      <w:r w:rsidR="00253DB4" w:rsidRPr="0059366C">
        <w:rPr>
          <w:lang w:val="vi-VN"/>
        </w:rPr>
        <w:t>phát</w:t>
      </w:r>
      <w:proofErr w:type="spellEnd"/>
      <w:r w:rsidR="00253DB4" w:rsidRPr="0059366C">
        <w:rPr>
          <w:lang w:val="vi-VN"/>
        </w:rPr>
        <w:t xml:space="preserve"> </w:t>
      </w:r>
      <w:r w:rsidR="00616B63" w:rsidRPr="0059366C">
        <w:rPr>
          <w:lang w:val="vi-VN"/>
        </w:rPr>
        <w:t>triển</w:t>
      </w:r>
      <w:r w:rsidR="00253DB4" w:rsidRPr="0059366C">
        <w:rPr>
          <w:lang w:val="vi-VN"/>
        </w:rPr>
        <w:t xml:space="preserve"> </w:t>
      </w:r>
      <w:proofErr w:type="spellStart"/>
      <w:r w:rsidR="00253DB4" w:rsidRPr="0059366C">
        <w:rPr>
          <w:lang w:val="vi-VN"/>
        </w:rPr>
        <w:t>ứng</w:t>
      </w:r>
      <w:proofErr w:type="spellEnd"/>
      <w:r w:rsidR="00253DB4" w:rsidRPr="0059366C">
        <w:rPr>
          <w:lang w:val="vi-VN"/>
        </w:rPr>
        <w:t xml:space="preserve"> </w:t>
      </w:r>
      <w:proofErr w:type="spellStart"/>
      <w:r w:rsidR="00253DB4" w:rsidRPr="0059366C">
        <w:rPr>
          <w:lang w:val="vi-VN"/>
        </w:rPr>
        <w:t>dụng</w:t>
      </w:r>
      <w:proofErr w:type="spellEnd"/>
      <w:r w:rsidR="00253DB4" w:rsidRPr="0059366C">
        <w:rPr>
          <w:lang w:val="vi-VN"/>
        </w:rPr>
        <w:t xml:space="preserve"> trong tương lai.</w:t>
      </w:r>
    </w:p>
    <w:p w14:paraId="79C28816" w14:textId="0FA6D254" w:rsidR="00023030" w:rsidRPr="0059366C" w:rsidRDefault="00616B63" w:rsidP="00CB2080">
      <w:pPr>
        <w:pStyle w:val="u2"/>
        <w:rPr>
          <w:iCs/>
          <w:lang w:val="vi-VN"/>
        </w:rPr>
      </w:pPr>
      <w:bookmarkStart w:id="4" w:name="_Toc90102790"/>
      <w:r w:rsidRPr="0059366C">
        <w:rPr>
          <w:iCs/>
          <w:lang w:val="vi-VN"/>
        </w:rPr>
        <w:t>Các</w:t>
      </w:r>
      <w:r w:rsidR="00023030" w:rsidRPr="0059366C">
        <w:rPr>
          <w:iCs/>
          <w:lang w:val="vi-VN"/>
        </w:rPr>
        <w:t xml:space="preserve"> </w:t>
      </w:r>
      <w:r w:rsidRPr="0059366C">
        <w:rPr>
          <w:iCs/>
          <w:lang w:val="vi-VN"/>
        </w:rPr>
        <w:t>chức</w:t>
      </w:r>
      <w:r w:rsidR="00023030" w:rsidRPr="0059366C">
        <w:rPr>
          <w:iCs/>
          <w:lang w:val="vi-VN"/>
        </w:rPr>
        <w:t xml:space="preserve"> năng</w:t>
      </w:r>
      <w:bookmarkEnd w:id="4"/>
      <w:r w:rsidR="00023030" w:rsidRPr="0059366C">
        <w:rPr>
          <w:iCs/>
          <w:lang w:val="vi-VN"/>
        </w:rPr>
        <w:t xml:space="preserve"> </w:t>
      </w:r>
    </w:p>
    <w:p w14:paraId="05F27A7A" w14:textId="4147EEAD" w:rsidR="00C55E9A" w:rsidRPr="0059366C" w:rsidRDefault="00C55E9A" w:rsidP="00DC525F">
      <w:pPr>
        <w:ind w:firstLine="360"/>
        <w:rPr>
          <w:lang w:val="vi-VN"/>
        </w:rPr>
      </w:pPr>
      <w:proofErr w:type="spellStart"/>
      <w:r w:rsidRPr="0059366C">
        <w:rPr>
          <w:lang w:val="vi-VN"/>
        </w:rPr>
        <w:t>Kiểm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thử</w:t>
      </w:r>
      <w:proofErr w:type="spellEnd"/>
      <w:r w:rsidRPr="0059366C">
        <w:rPr>
          <w:lang w:val="vi-VN"/>
        </w:rPr>
        <w:t xml:space="preserve"> </w:t>
      </w:r>
      <w:proofErr w:type="spellStart"/>
      <w:r w:rsidR="00253DB4" w:rsidRPr="0059366C">
        <w:rPr>
          <w:lang w:val="vi-VN"/>
        </w:rPr>
        <w:t>hầu</w:t>
      </w:r>
      <w:proofErr w:type="spellEnd"/>
      <w:r w:rsidR="00253DB4" w:rsidRPr="0059366C">
        <w:rPr>
          <w:lang w:val="vi-VN"/>
        </w:rPr>
        <w:t xml:space="preserve"> </w:t>
      </w:r>
      <w:r w:rsidR="00616B63" w:rsidRPr="0059366C">
        <w:rPr>
          <w:lang w:val="vi-VN"/>
        </w:rPr>
        <w:t>hết</w:t>
      </w:r>
      <w:r w:rsidR="00253DB4" w:rsidRPr="0059366C">
        <w:rPr>
          <w:lang w:val="vi-VN"/>
        </w:rPr>
        <w:t xml:space="preserve"> </w:t>
      </w:r>
      <w:r w:rsidR="00616B63" w:rsidRPr="0059366C">
        <w:rPr>
          <w:lang w:val="vi-VN"/>
        </w:rPr>
        <w:t>các</w:t>
      </w:r>
      <w:r w:rsidR="00253DB4" w:rsidRPr="0059366C">
        <w:rPr>
          <w:lang w:val="vi-VN"/>
        </w:rPr>
        <w:t xml:space="preserve"> </w:t>
      </w:r>
      <w:r w:rsidR="00616B63" w:rsidRPr="0059366C">
        <w:rPr>
          <w:lang w:val="vi-VN"/>
        </w:rPr>
        <w:t>chức</w:t>
      </w:r>
      <w:r w:rsidR="00253DB4" w:rsidRPr="0059366C">
        <w:rPr>
          <w:lang w:val="vi-VN"/>
        </w:rPr>
        <w:t xml:space="preserve"> năng </w:t>
      </w:r>
      <w:r w:rsidR="00616B63" w:rsidRPr="0059366C">
        <w:rPr>
          <w:lang w:val="vi-VN"/>
        </w:rPr>
        <w:t>được</w:t>
      </w:r>
      <w:r w:rsidR="00253DB4" w:rsidRPr="0059366C">
        <w:rPr>
          <w:lang w:val="vi-VN"/>
        </w:rPr>
        <w:t xml:space="preserve"> </w:t>
      </w:r>
      <w:r w:rsidR="000C333B" w:rsidRPr="0059366C">
        <w:rPr>
          <w:lang w:val="vi-VN"/>
        </w:rPr>
        <w:t xml:space="preserve">nêu trong </w:t>
      </w:r>
      <w:proofErr w:type="spellStart"/>
      <w:r w:rsidR="000C333B" w:rsidRPr="0059366C">
        <w:rPr>
          <w:lang w:val="vi-VN"/>
        </w:rPr>
        <w:t>phần</w:t>
      </w:r>
      <w:proofErr w:type="spellEnd"/>
      <w:r w:rsidR="000C333B" w:rsidRPr="0059366C">
        <w:rPr>
          <w:lang w:val="vi-VN"/>
        </w:rPr>
        <w:t xml:space="preserve"> </w:t>
      </w:r>
      <w:proofErr w:type="spellStart"/>
      <w:r w:rsidR="000C333B" w:rsidRPr="0059366C">
        <w:rPr>
          <w:lang w:val="vi-VN"/>
        </w:rPr>
        <w:t>đặc</w:t>
      </w:r>
      <w:proofErr w:type="spellEnd"/>
      <w:r w:rsidR="000C333B" w:rsidRPr="0059366C">
        <w:rPr>
          <w:lang w:val="vi-VN"/>
        </w:rPr>
        <w:t xml:space="preserve"> </w:t>
      </w:r>
      <w:proofErr w:type="spellStart"/>
      <w:r w:rsidR="000C333B" w:rsidRPr="0059366C">
        <w:rPr>
          <w:lang w:val="vi-VN"/>
        </w:rPr>
        <w:t>tả</w:t>
      </w:r>
      <w:proofErr w:type="spellEnd"/>
      <w:r w:rsidR="000C333B" w:rsidRPr="0059366C">
        <w:rPr>
          <w:lang w:val="vi-VN"/>
        </w:rPr>
        <w:t xml:space="preserve"> </w:t>
      </w:r>
      <w:proofErr w:type="spellStart"/>
      <w:r w:rsidR="000C333B" w:rsidRPr="0059366C">
        <w:rPr>
          <w:lang w:val="vi-VN"/>
        </w:rPr>
        <w:t>Use-case</w:t>
      </w:r>
      <w:proofErr w:type="spellEnd"/>
      <w:r w:rsidR="000C333B" w:rsidRPr="0059366C">
        <w:rPr>
          <w:lang w:val="vi-VN"/>
        </w:rPr>
        <w:t xml:space="preserve"> ở </w:t>
      </w:r>
      <w:proofErr w:type="spellStart"/>
      <w:r w:rsidR="000C333B" w:rsidRPr="0059366C">
        <w:rPr>
          <w:lang w:val="vi-VN"/>
        </w:rPr>
        <w:t>phần</w:t>
      </w:r>
      <w:proofErr w:type="spellEnd"/>
      <w:r w:rsidR="000C333B" w:rsidRPr="0059366C">
        <w:rPr>
          <w:lang w:val="vi-VN"/>
        </w:rPr>
        <w:t xml:space="preserve"> </w:t>
      </w:r>
      <w:proofErr w:type="spellStart"/>
      <w:r w:rsidR="000C333B" w:rsidRPr="0059366C">
        <w:rPr>
          <w:lang w:val="vi-VN"/>
        </w:rPr>
        <w:t>Báo</w:t>
      </w:r>
      <w:proofErr w:type="spellEnd"/>
      <w:r w:rsidR="000C333B" w:rsidRPr="0059366C">
        <w:rPr>
          <w:lang w:val="vi-VN"/>
        </w:rPr>
        <w:t xml:space="preserve"> </w:t>
      </w:r>
      <w:proofErr w:type="spellStart"/>
      <w:r w:rsidR="000C333B" w:rsidRPr="0059366C">
        <w:rPr>
          <w:lang w:val="vi-VN"/>
        </w:rPr>
        <w:t>cáo</w:t>
      </w:r>
      <w:proofErr w:type="spellEnd"/>
      <w:r w:rsidR="000C333B" w:rsidRPr="0059366C">
        <w:rPr>
          <w:lang w:val="vi-VN"/>
        </w:rPr>
        <w:t xml:space="preserve"> Phân </w:t>
      </w:r>
      <w:r w:rsidR="00616B63" w:rsidRPr="0059366C">
        <w:rPr>
          <w:lang w:val="vi-VN"/>
        </w:rPr>
        <w:t>tích</w:t>
      </w:r>
      <w:r w:rsidR="000C333B" w:rsidRPr="0059366C">
        <w:rPr>
          <w:lang w:val="vi-VN"/>
        </w:rPr>
        <w:t xml:space="preserve"> yêu </w:t>
      </w:r>
      <w:proofErr w:type="spellStart"/>
      <w:r w:rsidR="000C333B" w:rsidRPr="0059366C">
        <w:rPr>
          <w:lang w:val="vi-VN"/>
        </w:rPr>
        <w:t>cầu</w:t>
      </w:r>
      <w:proofErr w:type="spellEnd"/>
      <w:r w:rsidR="000C333B" w:rsidRPr="0059366C">
        <w:rPr>
          <w:lang w:val="vi-VN"/>
        </w:rPr>
        <w:t>.</w:t>
      </w:r>
      <w:r w:rsidR="00567B87" w:rsidRPr="0059366C">
        <w:rPr>
          <w:lang w:val="vi-VN"/>
        </w:rPr>
        <w:t xml:space="preserve"> </w:t>
      </w:r>
      <w:proofErr w:type="spellStart"/>
      <w:r w:rsidR="00567B87" w:rsidRPr="0059366C">
        <w:rPr>
          <w:lang w:val="vi-VN"/>
        </w:rPr>
        <w:t>Một</w:t>
      </w:r>
      <w:proofErr w:type="spellEnd"/>
      <w:r w:rsidR="00567B87" w:rsidRPr="0059366C">
        <w:rPr>
          <w:lang w:val="vi-VN"/>
        </w:rPr>
        <w:t xml:space="preserve"> </w:t>
      </w:r>
      <w:proofErr w:type="spellStart"/>
      <w:r w:rsidR="00567B87" w:rsidRPr="0059366C">
        <w:rPr>
          <w:lang w:val="vi-VN"/>
        </w:rPr>
        <w:t>số</w:t>
      </w:r>
      <w:proofErr w:type="spellEnd"/>
      <w:r w:rsidR="00567B87" w:rsidRPr="0059366C">
        <w:rPr>
          <w:lang w:val="vi-VN"/>
        </w:rPr>
        <w:t xml:space="preserve"> </w:t>
      </w:r>
      <w:proofErr w:type="spellStart"/>
      <w:r w:rsidR="00567B87" w:rsidRPr="0059366C">
        <w:rPr>
          <w:lang w:val="vi-VN"/>
        </w:rPr>
        <w:t>tính</w:t>
      </w:r>
      <w:proofErr w:type="spellEnd"/>
      <w:r w:rsidR="00567B87" w:rsidRPr="0059366C">
        <w:rPr>
          <w:lang w:val="vi-VN"/>
        </w:rPr>
        <w:t xml:space="preserve"> năng sau đây, không </w:t>
      </w:r>
      <w:proofErr w:type="spellStart"/>
      <w:r w:rsidR="00567B87" w:rsidRPr="0059366C">
        <w:rPr>
          <w:lang w:val="vi-VN"/>
        </w:rPr>
        <w:t>tiến</w:t>
      </w:r>
      <w:proofErr w:type="spellEnd"/>
      <w:r w:rsidR="00567B87" w:rsidRPr="0059366C">
        <w:rPr>
          <w:lang w:val="vi-VN"/>
        </w:rPr>
        <w:t xml:space="preserve"> </w:t>
      </w:r>
      <w:proofErr w:type="spellStart"/>
      <w:r w:rsidR="00567B87" w:rsidRPr="0059366C">
        <w:rPr>
          <w:lang w:val="vi-VN"/>
        </w:rPr>
        <w:t>hành</w:t>
      </w:r>
      <w:proofErr w:type="spellEnd"/>
      <w:r w:rsidR="00567B87" w:rsidRPr="0059366C">
        <w:rPr>
          <w:lang w:val="vi-VN"/>
        </w:rPr>
        <w:t xml:space="preserve"> </w:t>
      </w:r>
      <w:proofErr w:type="spellStart"/>
      <w:r w:rsidR="00567B87" w:rsidRPr="0059366C">
        <w:rPr>
          <w:lang w:val="vi-VN"/>
        </w:rPr>
        <w:t>kiểm</w:t>
      </w:r>
      <w:proofErr w:type="spellEnd"/>
      <w:r w:rsidR="00567B87" w:rsidRPr="0059366C">
        <w:rPr>
          <w:lang w:val="vi-VN"/>
        </w:rPr>
        <w:t xml:space="preserve"> </w:t>
      </w:r>
      <w:proofErr w:type="spellStart"/>
      <w:r w:rsidR="00567B87" w:rsidRPr="0059366C">
        <w:rPr>
          <w:lang w:val="vi-VN"/>
        </w:rPr>
        <w:t>thử</w:t>
      </w:r>
      <w:proofErr w:type="spellEnd"/>
      <w:r w:rsidR="00567B87" w:rsidRPr="0059366C">
        <w:rPr>
          <w:lang w:val="vi-VN"/>
        </w:rPr>
        <w:t>:</w:t>
      </w:r>
    </w:p>
    <w:p w14:paraId="63E8E16C" w14:textId="1EFF5427" w:rsidR="00567B87" w:rsidRPr="0059366C" w:rsidRDefault="00567B87" w:rsidP="00567B87">
      <w:pPr>
        <w:pStyle w:val="oancuaDanhsach"/>
        <w:numPr>
          <w:ilvl w:val="0"/>
          <w:numId w:val="35"/>
        </w:numPr>
        <w:rPr>
          <w:b/>
          <w:bCs/>
          <w:i/>
          <w:iCs/>
          <w:lang w:val="vi-VN"/>
        </w:rPr>
      </w:pPr>
      <w:proofErr w:type="spellStart"/>
      <w:r w:rsidRPr="0059366C">
        <w:rPr>
          <w:b/>
          <w:bCs/>
          <w:i/>
          <w:iCs/>
          <w:lang w:val="vi-VN"/>
        </w:rPr>
        <w:t>Gửi</w:t>
      </w:r>
      <w:proofErr w:type="spellEnd"/>
      <w:r w:rsidRPr="0059366C">
        <w:rPr>
          <w:b/>
          <w:bCs/>
          <w:i/>
          <w:iCs/>
          <w:lang w:val="vi-VN"/>
        </w:rPr>
        <w:t xml:space="preserve"> thông </w:t>
      </w:r>
      <w:proofErr w:type="spellStart"/>
      <w:r w:rsidRPr="0059366C">
        <w:rPr>
          <w:b/>
          <w:bCs/>
          <w:i/>
          <w:iCs/>
          <w:lang w:val="vi-VN"/>
        </w:rPr>
        <w:t>báo</w:t>
      </w:r>
      <w:proofErr w:type="spellEnd"/>
      <w:r w:rsidRPr="0059366C">
        <w:rPr>
          <w:b/>
          <w:bCs/>
          <w:i/>
          <w:iCs/>
          <w:lang w:val="vi-VN"/>
        </w:rPr>
        <w:t xml:space="preserve"> </w:t>
      </w:r>
      <w:proofErr w:type="spellStart"/>
      <w:r w:rsidRPr="0059366C">
        <w:rPr>
          <w:b/>
          <w:bCs/>
          <w:i/>
          <w:iCs/>
          <w:lang w:val="vi-VN"/>
        </w:rPr>
        <w:t>Broadcast</w:t>
      </w:r>
      <w:proofErr w:type="spellEnd"/>
    </w:p>
    <w:p w14:paraId="11DCC4A4" w14:textId="4423946E" w:rsidR="00D50D97" w:rsidRPr="0059366C" w:rsidRDefault="00D50D97" w:rsidP="00567B87">
      <w:pPr>
        <w:pStyle w:val="oancuaDanhsach"/>
        <w:numPr>
          <w:ilvl w:val="0"/>
          <w:numId w:val="35"/>
        </w:numPr>
        <w:rPr>
          <w:b/>
          <w:bCs/>
          <w:i/>
          <w:iCs/>
          <w:lang w:val="vi-VN"/>
        </w:rPr>
      </w:pPr>
      <w:r w:rsidRPr="0059366C">
        <w:rPr>
          <w:b/>
          <w:bCs/>
          <w:i/>
          <w:iCs/>
          <w:lang w:val="vi-VN"/>
        </w:rPr>
        <w:t xml:space="preserve">Xem </w:t>
      </w:r>
      <w:proofErr w:type="spellStart"/>
      <w:r w:rsidRPr="0059366C">
        <w:rPr>
          <w:b/>
          <w:bCs/>
          <w:i/>
          <w:iCs/>
          <w:lang w:val="vi-VN"/>
        </w:rPr>
        <w:t>hồ</w:t>
      </w:r>
      <w:proofErr w:type="spellEnd"/>
      <w:r w:rsidRPr="0059366C">
        <w:rPr>
          <w:b/>
          <w:bCs/>
          <w:i/>
          <w:iCs/>
          <w:lang w:val="vi-VN"/>
        </w:rPr>
        <w:t xml:space="preserve"> sơ (</w:t>
      </w:r>
      <w:proofErr w:type="spellStart"/>
      <w:r w:rsidRPr="0059366C">
        <w:rPr>
          <w:b/>
          <w:bCs/>
          <w:i/>
          <w:iCs/>
          <w:lang w:val="vi-VN"/>
        </w:rPr>
        <w:t>Đối</w:t>
      </w:r>
      <w:proofErr w:type="spellEnd"/>
      <w:r w:rsidRPr="0059366C">
        <w:rPr>
          <w:b/>
          <w:bCs/>
          <w:i/>
          <w:iCs/>
          <w:lang w:val="vi-VN"/>
        </w:rPr>
        <w:t xml:space="preserve"> </w:t>
      </w:r>
      <w:proofErr w:type="spellStart"/>
      <w:r w:rsidRPr="0059366C">
        <w:rPr>
          <w:b/>
          <w:bCs/>
          <w:i/>
          <w:iCs/>
          <w:lang w:val="vi-VN"/>
        </w:rPr>
        <w:t>với</w:t>
      </w:r>
      <w:proofErr w:type="spellEnd"/>
      <w:r w:rsidRPr="0059366C">
        <w:rPr>
          <w:b/>
          <w:bCs/>
          <w:i/>
          <w:iCs/>
          <w:lang w:val="vi-VN"/>
        </w:rPr>
        <w:t xml:space="preserve"> </w:t>
      </w:r>
      <w:proofErr w:type="spellStart"/>
      <w:r w:rsidRPr="0059366C">
        <w:rPr>
          <w:b/>
          <w:bCs/>
          <w:i/>
          <w:iCs/>
          <w:lang w:val="vi-VN"/>
        </w:rPr>
        <w:t>User</w:t>
      </w:r>
      <w:proofErr w:type="spellEnd"/>
      <w:r w:rsidRPr="0059366C">
        <w:rPr>
          <w:b/>
          <w:bCs/>
          <w:i/>
          <w:iCs/>
          <w:lang w:val="vi-VN"/>
        </w:rPr>
        <w:t>)</w:t>
      </w:r>
    </w:p>
    <w:p w14:paraId="69E40796" w14:textId="3217BB9C" w:rsidR="00D50D97" w:rsidRPr="0059366C" w:rsidRDefault="00D50D97" w:rsidP="00567B87">
      <w:pPr>
        <w:pStyle w:val="oancuaDanhsach"/>
        <w:numPr>
          <w:ilvl w:val="0"/>
          <w:numId w:val="35"/>
        </w:numPr>
        <w:rPr>
          <w:b/>
          <w:bCs/>
          <w:i/>
          <w:iCs/>
          <w:lang w:val="vi-VN"/>
        </w:rPr>
      </w:pPr>
      <w:proofErr w:type="spellStart"/>
      <w:r w:rsidRPr="0059366C">
        <w:rPr>
          <w:b/>
          <w:bCs/>
          <w:i/>
          <w:iCs/>
          <w:lang w:val="vi-VN"/>
        </w:rPr>
        <w:t>Quản</w:t>
      </w:r>
      <w:proofErr w:type="spellEnd"/>
      <w:r w:rsidRPr="0059366C">
        <w:rPr>
          <w:b/>
          <w:bCs/>
          <w:i/>
          <w:iCs/>
          <w:lang w:val="vi-VN"/>
        </w:rPr>
        <w:t xml:space="preserve"> </w:t>
      </w:r>
      <w:r w:rsidR="00616B63" w:rsidRPr="0059366C">
        <w:rPr>
          <w:b/>
          <w:bCs/>
          <w:i/>
          <w:iCs/>
          <w:lang w:val="vi-VN"/>
        </w:rPr>
        <w:t>lý</w:t>
      </w:r>
      <w:r w:rsidRPr="0059366C">
        <w:rPr>
          <w:b/>
          <w:bCs/>
          <w:i/>
          <w:iCs/>
          <w:lang w:val="vi-VN"/>
        </w:rPr>
        <w:t xml:space="preserve"> </w:t>
      </w:r>
      <w:proofErr w:type="spellStart"/>
      <w:r w:rsidRPr="0059366C">
        <w:rPr>
          <w:b/>
          <w:bCs/>
          <w:i/>
          <w:iCs/>
          <w:lang w:val="vi-VN"/>
        </w:rPr>
        <w:t>người</w:t>
      </w:r>
      <w:proofErr w:type="spellEnd"/>
      <w:r w:rsidRPr="0059366C">
        <w:rPr>
          <w:b/>
          <w:bCs/>
          <w:i/>
          <w:iCs/>
          <w:lang w:val="vi-VN"/>
        </w:rPr>
        <w:t xml:space="preserve"> </w:t>
      </w:r>
      <w:proofErr w:type="spellStart"/>
      <w:r w:rsidRPr="0059366C">
        <w:rPr>
          <w:b/>
          <w:bCs/>
          <w:i/>
          <w:iCs/>
          <w:lang w:val="vi-VN"/>
        </w:rPr>
        <w:t>dùng</w:t>
      </w:r>
      <w:proofErr w:type="spellEnd"/>
      <w:r w:rsidRPr="0059366C">
        <w:rPr>
          <w:b/>
          <w:bCs/>
          <w:i/>
          <w:iCs/>
          <w:lang w:val="vi-VN"/>
        </w:rPr>
        <w:t xml:space="preserve"> (</w:t>
      </w:r>
      <w:proofErr w:type="spellStart"/>
      <w:r w:rsidRPr="0059366C">
        <w:rPr>
          <w:b/>
          <w:bCs/>
          <w:i/>
          <w:iCs/>
          <w:lang w:val="vi-VN"/>
        </w:rPr>
        <w:t>Đối</w:t>
      </w:r>
      <w:proofErr w:type="spellEnd"/>
      <w:r w:rsidRPr="0059366C">
        <w:rPr>
          <w:b/>
          <w:bCs/>
          <w:i/>
          <w:iCs/>
          <w:lang w:val="vi-VN"/>
        </w:rPr>
        <w:t xml:space="preserve"> </w:t>
      </w:r>
      <w:proofErr w:type="spellStart"/>
      <w:r w:rsidRPr="0059366C">
        <w:rPr>
          <w:b/>
          <w:bCs/>
          <w:i/>
          <w:iCs/>
          <w:lang w:val="vi-VN"/>
        </w:rPr>
        <w:t>với</w:t>
      </w:r>
      <w:proofErr w:type="spellEnd"/>
      <w:r w:rsidRPr="0059366C">
        <w:rPr>
          <w:b/>
          <w:bCs/>
          <w:i/>
          <w:iCs/>
          <w:lang w:val="vi-VN"/>
        </w:rPr>
        <w:t xml:space="preserve"> </w:t>
      </w:r>
      <w:r w:rsidR="00616B63" w:rsidRPr="0059366C">
        <w:rPr>
          <w:b/>
          <w:bCs/>
          <w:i/>
          <w:iCs/>
          <w:lang w:val="vi-VN"/>
        </w:rPr>
        <w:t>ADMIN</w:t>
      </w:r>
      <w:r w:rsidRPr="0059366C">
        <w:rPr>
          <w:b/>
          <w:bCs/>
          <w:i/>
          <w:iCs/>
          <w:lang w:val="vi-VN"/>
        </w:rPr>
        <w:t>)</w:t>
      </w:r>
    </w:p>
    <w:p w14:paraId="3AF12F36" w14:textId="0F7E4F60" w:rsidR="00C55E9A" w:rsidRPr="0059366C" w:rsidRDefault="00C55E9A" w:rsidP="00CB2080">
      <w:pPr>
        <w:pStyle w:val="u2"/>
        <w:rPr>
          <w:lang w:val="vi-VN"/>
        </w:rPr>
      </w:pPr>
      <w:bookmarkStart w:id="5" w:name="_Toc90102791"/>
      <w:r w:rsidRPr="0059366C">
        <w:rPr>
          <w:lang w:val="vi-VN"/>
        </w:rPr>
        <w:t xml:space="preserve">Môi </w:t>
      </w:r>
      <w:proofErr w:type="spellStart"/>
      <w:r w:rsidRPr="0059366C">
        <w:rPr>
          <w:lang w:val="vi-VN"/>
        </w:rPr>
        <w:t>trường</w:t>
      </w:r>
      <w:proofErr w:type="spellEnd"/>
      <w:r w:rsidRPr="0059366C">
        <w:rPr>
          <w:lang w:val="vi-VN"/>
        </w:rPr>
        <w:t xml:space="preserve"> </w:t>
      </w:r>
      <w:r w:rsidR="005A4089" w:rsidRPr="0059366C">
        <w:rPr>
          <w:lang w:val="vi-VN"/>
        </w:rPr>
        <w:t xml:space="preserve">&amp; Yêu </w:t>
      </w:r>
      <w:proofErr w:type="spellStart"/>
      <w:r w:rsidR="005A4089" w:rsidRPr="0059366C">
        <w:rPr>
          <w:lang w:val="vi-VN"/>
        </w:rPr>
        <w:t>cầu</w:t>
      </w:r>
      <w:proofErr w:type="spellEnd"/>
      <w:r w:rsidR="005A4089"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kiểm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thử</w:t>
      </w:r>
      <w:bookmarkEnd w:id="5"/>
      <w:proofErr w:type="spellEnd"/>
    </w:p>
    <w:p w14:paraId="5415EB0E" w14:textId="3F1A9E9F" w:rsidR="002A63A9" w:rsidRPr="0059366C" w:rsidRDefault="00DC525F" w:rsidP="00DC525F">
      <w:pPr>
        <w:ind w:firstLine="360"/>
        <w:rPr>
          <w:lang w:val="vi-VN"/>
        </w:rPr>
      </w:pPr>
      <w:proofErr w:type="spellStart"/>
      <w:r w:rsidRPr="0059366C">
        <w:rPr>
          <w:lang w:val="vi-VN"/>
        </w:rPr>
        <w:t>N</w:t>
      </w:r>
      <w:r w:rsidR="005A4089" w:rsidRPr="0059366C">
        <w:rPr>
          <w:lang w:val="vi-VN"/>
        </w:rPr>
        <w:t>hóm</w:t>
      </w:r>
      <w:proofErr w:type="spellEnd"/>
      <w:r w:rsidR="005A4089" w:rsidRPr="0059366C">
        <w:rPr>
          <w:lang w:val="vi-VN"/>
        </w:rPr>
        <w:t xml:space="preserve"> </w:t>
      </w:r>
      <w:proofErr w:type="spellStart"/>
      <w:r w:rsidR="005A4089" w:rsidRPr="0059366C">
        <w:rPr>
          <w:lang w:val="vi-VN"/>
        </w:rPr>
        <w:t>tiến</w:t>
      </w:r>
      <w:proofErr w:type="spellEnd"/>
      <w:r w:rsidR="005A4089" w:rsidRPr="0059366C">
        <w:rPr>
          <w:lang w:val="vi-VN"/>
        </w:rPr>
        <w:t xml:space="preserve"> </w:t>
      </w:r>
      <w:proofErr w:type="spellStart"/>
      <w:r w:rsidR="005A4089" w:rsidRPr="0059366C">
        <w:rPr>
          <w:lang w:val="vi-VN"/>
        </w:rPr>
        <w:t>hành</w:t>
      </w:r>
      <w:proofErr w:type="spellEnd"/>
      <w:r w:rsidR="005A4089" w:rsidRPr="0059366C">
        <w:rPr>
          <w:lang w:val="vi-VN"/>
        </w:rPr>
        <w:t xml:space="preserve"> </w:t>
      </w:r>
      <w:proofErr w:type="spellStart"/>
      <w:r w:rsidR="005A4089" w:rsidRPr="0059366C">
        <w:rPr>
          <w:lang w:val="vi-VN"/>
        </w:rPr>
        <w:t>kiểm</w:t>
      </w:r>
      <w:proofErr w:type="spellEnd"/>
      <w:r w:rsidR="005A4089" w:rsidRPr="0059366C">
        <w:rPr>
          <w:lang w:val="vi-VN"/>
        </w:rPr>
        <w:t xml:space="preserve"> </w:t>
      </w:r>
      <w:proofErr w:type="spellStart"/>
      <w:r w:rsidR="005A4089" w:rsidRPr="0059366C">
        <w:rPr>
          <w:lang w:val="vi-VN"/>
        </w:rPr>
        <w:t>thử</w:t>
      </w:r>
      <w:proofErr w:type="spellEnd"/>
      <w:r w:rsidR="005A4089" w:rsidRPr="0059366C">
        <w:rPr>
          <w:lang w:val="vi-VN"/>
        </w:rPr>
        <w:t xml:space="preserve"> theo </w:t>
      </w:r>
      <w:r w:rsidR="00616B63" w:rsidRPr="0059366C">
        <w:rPr>
          <w:lang w:val="vi-VN"/>
        </w:rPr>
        <w:t>các</w:t>
      </w:r>
      <w:r w:rsidR="005A4089" w:rsidRPr="0059366C">
        <w:rPr>
          <w:lang w:val="vi-VN"/>
        </w:rPr>
        <w:t xml:space="preserve"> </w:t>
      </w:r>
      <w:r w:rsidR="00616B63" w:rsidRPr="0059366C">
        <w:rPr>
          <w:lang w:val="vi-VN"/>
        </w:rPr>
        <w:t>mục</w:t>
      </w:r>
      <w:r w:rsidR="005A4089" w:rsidRPr="0059366C">
        <w:rPr>
          <w:lang w:val="vi-VN"/>
        </w:rPr>
        <w:t xml:space="preserve"> </w:t>
      </w:r>
      <w:r w:rsidR="00616B63" w:rsidRPr="0059366C">
        <w:rPr>
          <w:lang w:val="vi-VN"/>
        </w:rPr>
        <w:t>được</w:t>
      </w:r>
      <w:r w:rsidR="005A4089" w:rsidRPr="0059366C">
        <w:rPr>
          <w:lang w:val="vi-VN"/>
        </w:rPr>
        <w:t xml:space="preserve"> nêu ở </w:t>
      </w:r>
      <w:proofErr w:type="spellStart"/>
      <w:r w:rsidR="005A4089" w:rsidRPr="0059366C">
        <w:rPr>
          <w:lang w:val="vi-VN"/>
        </w:rPr>
        <w:t>phần</w:t>
      </w:r>
      <w:proofErr w:type="spellEnd"/>
      <w:r w:rsidR="005A4089" w:rsidRPr="0059366C">
        <w:rPr>
          <w:lang w:val="vi-VN"/>
        </w:rPr>
        <w:t xml:space="preserve"> 1.</w:t>
      </w:r>
      <w:r w:rsidR="00C21302" w:rsidRPr="0059366C">
        <w:rPr>
          <w:lang w:val="vi-VN"/>
        </w:rPr>
        <w:t>2</w:t>
      </w:r>
      <w:r w:rsidR="002A63A9" w:rsidRPr="0059366C">
        <w:rPr>
          <w:lang w:val="vi-VN"/>
        </w:rPr>
        <w:t>.</w:t>
      </w:r>
      <w:r w:rsidR="00D50D97" w:rsidRPr="0059366C">
        <w:rPr>
          <w:lang w:val="vi-VN"/>
        </w:rPr>
        <w:t xml:space="preserve"> </w:t>
      </w:r>
      <w:proofErr w:type="spellStart"/>
      <w:r w:rsidR="00D50D97" w:rsidRPr="0059366C">
        <w:rPr>
          <w:lang w:val="vi-VN"/>
        </w:rPr>
        <w:t>Một</w:t>
      </w:r>
      <w:proofErr w:type="spellEnd"/>
      <w:r w:rsidR="00D50D97" w:rsidRPr="0059366C">
        <w:rPr>
          <w:lang w:val="vi-VN"/>
        </w:rPr>
        <w:t xml:space="preserve"> </w:t>
      </w:r>
      <w:proofErr w:type="spellStart"/>
      <w:r w:rsidR="00D50D97" w:rsidRPr="0059366C">
        <w:rPr>
          <w:lang w:val="vi-VN"/>
        </w:rPr>
        <w:t>số</w:t>
      </w:r>
      <w:proofErr w:type="spellEnd"/>
      <w:r w:rsidR="00D50D97" w:rsidRPr="0059366C">
        <w:rPr>
          <w:lang w:val="vi-VN"/>
        </w:rPr>
        <w:t xml:space="preserve"> yêu </w:t>
      </w:r>
      <w:proofErr w:type="spellStart"/>
      <w:r w:rsidR="00D50D97" w:rsidRPr="0059366C">
        <w:rPr>
          <w:lang w:val="vi-VN"/>
        </w:rPr>
        <w:t>cầu</w:t>
      </w:r>
      <w:proofErr w:type="spellEnd"/>
      <w:r w:rsidR="00D50D97" w:rsidRPr="0059366C">
        <w:rPr>
          <w:lang w:val="vi-VN"/>
        </w:rPr>
        <w:t xml:space="preserve"> </w:t>
      </w:r>
      <w:r w:rsidR="00616B63" w:rsidRPr="0059366C">
        <w:rPr>
          <w:lang w:val="vi-VN"/>
        </w:rPr>
        <w:t>được</w:t>
      </w:r>
      <w:r w:rsidR="00D50D97" w:rsidRPr="0059366C">
        <w:rPr>
          <w:lang w:val="vi-VN"/>
        </w:rPr>
        <w:t xml:space="preserve"> </w:t>
      </w:r>
      <w:r w:rsidR="00616B63" w:rsidRPr="0059366C">
        <w:rPr>
          <w:lang w:val="vi-VN"/>
        </w:rPr>
        <w:t>đặt</w:t>
      </w:r>
      <w:r w:rsidR="00D50D97" w:rsidRPr="0059366C">
        <w:rPr>
          <w:lang w:val="vi-VN"/>
        </w:rPr>
        <w:t xml:space="preserve"> ra</w:t>
      </w:r>
      <w:r w:rsidR="001F610A" w:rsidRPr="0059366C">
        <w:rPr>
          <w:lang w:val="vi-VN"/>
        </w:rPr>
        <w:t xml:space="preserve"> trong giai </w:t>
      </w:r>
      <w:proofErr w:type="spellStart"/>
      <w:r w:rsidR="001F610A" w:rsidRPr="0059366C">
        <w:rPr>
          <w:lang w:val="vi-VN"/>
        </w:rPr>
        <w:t>đoạn</w:t>
      </w:r>
      <w:proofErr w:type="spellEnd"/>
      <w:r w:rsidR="001F610A" w:rsidRPr="0059366C">
        <w:rPr>
          <w:lang w:val="vi-VN"/>
        </w:rPr>
        <w:t xml:space="preserve"> 1</w:t>
      </w:r>
      <w:r w:rsidR="00D50D97" w:rsidRPr="0059366C">
        <w:rPr>
          <w:lang w:val="vi-VN"/>
        </w:rPr>
        <w:t xml:space="preserve"> như sau:</w:t>
      </w:r>
    </w:p>
    <w:p w14:paraId="524588E6" w14:textId="71FCC1C4" w:rsidR="00D50D97" w:rsidRPr="0059366C" w:rsidRDefault="00A229AD" w:rsidP="00D50D97">
      <w:pPr>
        <w:pStyle w:val="oancuaDanhsach"/>
        <w:numPr>
          <w:ilvl w:val="0"/>
          <w:numId w:val="35"/>
        </w:numPr>
        <w:rPr>
          <w:lang w:val="vi-VN"/>
        </w:rPr>
      </w:pPr>
      <w:proofErr w:type="spellStart"/>
      <w:r w:rsidRPr="0059366C">
        <w:rPr>
          <w:lang w:val="vi-VN"/>
        </w:rPr>
        <w:t>Kiểm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thử</w:t>
      </w:r>
      <w:proofErr w:type="spellEnd"/>
      <w:r w:rsidRPr="0059366C">
        <w:rPr>
          <w:lang w:val="vi-VN"/>
        </w:rPr>
        <w:t xml:space="preserve"> </w:t>
      </w:r>
      <w:r w:rsidRPr="0059366C">
        <w:rPr>
          <w:b/>
          <w:bCs/>
          <w:lang w:val="vi-VN"/>
        </w:rPr>
        <w:t>100%</w:t>
      </w:r>
      <w:r w:rsidRPr="0059366C">
        <w:rPr>
          <w:lang w:val="vi-VN"/>
        </w:rPr>
        <w:t xml:space="preserve"> </w:t>
      </w:r>
      <w:r w:rsidR="00616B63" w:rsidRPr="0059366C">
        <w:rPr>
          <w:lang w:val="vi-VN"/>
        </w:rPr>
        <w:t>các</w:t>
      </w:r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tính</w:t>
      </w:r>
      <w:proofErr w:type="spellEnd"/>
      <w:r w:rsidRPr="0059366C">
        <w:rPr>
          <w:lang w:val="vi-VN"/>
        </w:rPr>
        <w:t xml:space="preserve"> năng </w:t>
      </w:r>
      <w:r w:rsidR="00616B63" w:rsidRPr="0059366C">
        <w:rPr>
          <w:lang w:val="vi-VN"/>
        </w:rPr>
        <w:t>được</w:t>
      </w:r>
      <w:r w:rsidRPr="0059366C">
        <w:rPr>
          <w:lang w:val="vi-VN"/>
        </w:rPr>
        <w:t xml:space="preserve"> yêu </w:t>
      </w:r>
      <w:proofErr w:type="spellStart"/>
      <w:r w:rsidR="00AF2390" w:rsidRPr="0059366C">
        <w:rPr>
          <w:lang w:val="vi-VN"/>
        </w:rPr>
        <w:t>cầu</w:t>
      </w:r>
      <w:proofErr w:type="spellEnd"/>
      <w:r w:rsidR="00AF2390" w:rsidRPr="0059366C">
        <w:rPr>
          <w:lang w:val="vi-VN"/>
        </w:rPr>
        <w:t xml:space="preserve">, </w:t>
      </w:r>
      <w:proofErr w:type="spellStart"/>
      <w:r w:rsidR="00AF2390" w:rsidRPr="0059366C">
        <w:rPr>
          <w:b/>
          <w:bCs/>
          <w:i/>
          <w:iCs/>
          <w:lang w:val="vi-VN"/>
        </w:rPr>
        <w:t>trừ</w:t>
      </w:r>
      <w:proofErr w:type="spellEnd"/>
      <w:r w:rsidR="00AF2390" w:rsidRPr="0059366C">
        <w:rPr>
          <w:b/>
          <w:bCs/>
          <w:i/>
          <w:iCs/>
          <w:lang w:val="vi-VN"/>
        </w:rPr>
        <w:t xml:space="preserve"> khi </w:t>
      </w:r>
      <w:proofErr w:type="spellStart"/>
      <w:r w:rsidR="00AF2390" w:rsidRPr="0059366C">
        <w:rPr>
          <w:b/>
          <w:bCs/>
          <w:i/>
          <w:iCs/>
          <w:lang w:val="vi-VN"/>
        </w:rPr>
        <w:t>có</w:t>
      </w:r>
      <w:proofErr w:type="spellEnd"/>
      <w:r w:rsidR="00AF2390" w:rsidRPr="0059366C">
        <w:rPr>
          <w:b/>
          <w:bCs/>
          <w:i/>
          <w:iCs/>
          <w:lang w:val="vi-VN"/>
        </w:rPr>
        <w:t xml:space="preserve"> </w:t>
      </w:r>
      <w:proofErr w:type="spellStart"/>
      <w:r w:rsidR="00AF2390" w:rsidRPr="0059366C">
        <w:rPr>
          <w:b/>
          <w:bCs/>
          <w:i/>
          <w:iCs/>
          <w:lang w:val="vi-VN"/>
        </w:rPr>
        <w:t>lí</w:t>
      </w:r>
      <w:proofErr w:type="spellEnd"/>
      <w:r w:rsidR="00AF2390" w:rsidRPr="0059366C">
        <w:rPr>
          <w:b/>
          <w:bCs/>
          <w:i/>
          <w:iCs/>
          <w:lang w:val="vi-VN"/>
        </w:rPr>
        <w:t xml:space="preserve"> do </w:t>
      </w:r>
      <w:proofErr w:type="spellStart"/>
      <w:r w:rsidR="00AF2390" w:rsidRPr="0059366C">
        <w:rPr>
          <w:b/>
          <w:bCs/>
          <w:i/>
          <w:iCs/>
          <w:lang w:val="vi-VN"/>
        </w:rPr>
        <w:t>cụ</w:t>
      </w:r>
      <w:proofErr w:type="spellEnd"/>
      <w:r w:rsidR="00AF2390" w:rsidRPr="0059366C">
        <w:rPr>
          <w:b/>
          <w:bCs/>
          <w:i/>
          <w:iCs/>
          <w:lang w:val="vi-VN"/>
        </w:rPr>
        <w:t xml:space="preserve"> </w:t>
      </w:r>
      <w:proofErr w:type="spellStart"/>
      <w:r w:rsidR="00AF2390" w:rsidRPr="0059366C">
        <w:rPr>
          <w:b/>
          <w:bCs/>
          <w:i/>
          <w:iCs/>
          <w:lang w:val="vi-VN"/>
        </w:rPr>
        <w:t>thể</w:t>
      </w:r>
      <w:proofErr w:type="spellEnd"/>
      <w:r w:rsidR="00532FE4" w:rsidRPr="0059366C">
        <w:rPr>
          <w:b/>
          <w:bCs/>
          <w:i/>
          <w:iCs/>
          <w:lang w:val="vi-VN"/>
        </w:rPr>
        <w:t xml:space="preserve"> </w:t>
      </w:r>
      <w:r w:rsidR="00616B63" w:rsidRPr="0059366C">
        <w:rPr>
          <w:b/>
          <w:bCs/>
          <w:i/>
          <w:iCs/>
          <w:lang w:val="vi-VN"/>
        </w:rPr>
        <w:t>được</w:t>
      </w:r>
      <w:r w:rsidR="00532FE4" w:rsidRPr="0059366C">
        <w:rPr>
          <w:b/>
          <w:bCs/>
          <w:i/>
          <w:iCs/>
          <w:lang w:val="vi-VN"/>
        </w:rPr>
        <w:t xml:space="preserve"> </w:t>
      </w:r>
      <w:proofErr w:type="spellStart"/>
      <w:r w:rsidR="00532FE4" w:rsidRPr="0059366C">
        <w:rPr>
          <w:b/>
          <w:bCs/>
          <w:i/>
          <w:iCs/>
          <w:lang w:val="vi-VN"/>
        </w:rPr>
        <w:t>chỉ</w:t>
      </w:r>
      <w:proofErr w:type="spellEnd"/>
      <w:r w:rsidR="00532FE4" w:rsidRPr="0059366C">
        <w:rPr>
          <w:b/>
          <w:bCs/>
          <w:i/>
          <w:iCs/>
          <w:lang w:val="vi-VN"/>
        </w:rPr>
        <w:t xml:space="preserve"> ra</w:t>
      </w:r>
      <w:r w:rsidRPr="0059366C">
        <w:rPr>
          <w:lang w:val="vi-VN"/>
        </w:rPr>
        <w:t>.</w:t>
      </w:r>
    </w:p>
    <w:p w14:paraId="3B877575" w14:textId="7700A223" w:rsidR="00A229AD" w:rsidRPr="0059366C" w:rsidRDefault="00616B63" w:rsidP="00D50D97">
      <w:pPr>
        <w:pStyle w:val="oancuaDanhsach"/>
        <w:numPr>
          <w:ilvl w:val="0"/>
          <w:numId w:val="35"/>
        </w:numPr>
        <w:rPr>
          <w:lang w:val="vi-VN"/>
        </w:rPr>
      </w:pPr>
      <w:r w:rsidRPr="0059366C">
        <w:rPr>
          <w:lang w:val="vi-VN"/>
        </w:rPr>
        <w:t>Tỷ</w:t>
      </w:r>
      <w:r w:rsidR="00A229AD" w:rsidRPr="0059366C">
        <w:rPr>
          <w:lang w:val="vi-VN"/>
        </w:rPr>
        <w:t xml:space="preserve"> </w:t>
      </w:r>
      <w:proofErr w:type="spellStart"/>
      <w:r w:rsidR="00A229AD" w:rsidRPr="0059366C">
        <w:rPr>
          <w:lang w:val="vi-VN"/>
        </w:rPr>
        <w:t>lệ</w:t>
      </w:r>
      <w:proofErr w:type="spellEnd"/>
      <w:r w:rsidR="00A229AD" w:rsidRPr="0059366C">
        <w:rPr>
          <w:lang w:val="vi-VN"/>
        </w:rPr>
        <w:t xml:space="preserve"> </w:t>
      </w:r>
      <w:r w:rsidRPr="0059366C">
        <w:rPr>
          <w:lang w:val="vi-VN"/>
        </w:rPr>
        <w:t>vượt</w:t>
      </w:r>
      <w:r w:rsidR="00A229AD" w:rsidRPr="0059366C">
        <w:rPr>
          <w:lang w:val="vi-VN"/>
        </w:rPr>
        <w:t xml:space="preserve"> </w:t>
      </w:r>
      <w:proofErr w:type="spellStart"/>
      <w:r w:rsidR="00A229AD" w:rsidRPr="0059366C">
        <w:rPr>
          <w:lang w:val="vi-VN"/>
        </w:rPr>
        <w:t>kiểm</w:t>
      </w:r>
      <w:proofErr w:type="spellEnd"/>
      <w:r w:rsidR="00A229AD" w:rsidRPr="0059366C">
        <w:rPr>
          <w:lang w:val="vi-VN"/>
        </w:rPr>
        <w:t xml:space="preserve"> </w:t>
      </w:r>
      <w:proofErr w:type="spellStart"/>
      <w:r w:rsidR="00A229AD" w:rsidRPr="0059366C">
        <w:rPr>
          <w:lang w:val="vi-VN"/>
        </w:rPr>
        <w:t>thử</w:t>
      </w:r>
      <w:proofErr w:type="spellEnd"/>
      <w:r w:rsidR="00A229AD" w:rsidRPr="0059366C">
        <w:rPr>
          <w:lang w:val="vi-VN"/>
        </w:rPr>
        <w:t xml:space="preserve"> </w:t>
      </w:r>
      <w:r w:rsidRPr="0059366C">
        <w:rPr>
          <w:lang w:val="vi-VN"/>
        </w:rPr>
        <w:t>đạt</w:t>
      </w:r>
      <w:r w:rsidR="00A229AD" w:rsidRPr="0059366C">
        <w:rPr>
          <w:lang w:val="vi-VN"/>
        </w:rPr>
        <w:t xml:space="preserve"> </w:t>
      </w:r>
      <w:proofErr w:type="spellStart"/>
      <w:r w:rsidR="00A229AD" w:rsidRPr="0059366C">
        <w:rPr>
          <w:lang w:val="vi-VN"/>
        </w:rPr>
        <w:t>từ</w:t>
      </w:r>
      <w:proofErr w:type="spellEnd"/>
      <w:r w:rsidR="00A229AD" w:rsidRPr="0059366C">
        <w:rPr>
          <w:lang w:val="vi-VN"/>
        </w:rPr>
        <w:t xml:space="preserve"> </w:t>
      </w:r>
      <w:r w:rsidR="00A229AD" w:rsidRPr="0059366C">
        <w:rPr>
          <w:b/>
          <w:bCs/>
          <w:lang w:val="vi-VN"/>
        </w:rPr>
        <w:t>80%</w:t>
      </w:r>
      <w:r w:rsidR="00A229AD" w:rsidRPr="0059366C">
        <w:rPr>
          <w:lang w:val="vi-VN"/>
        </w:rPr>
        <w:t xml:space="preserve"> </w:t>
      </w:r>
      <w:proofErr w:type="spellStart"/>
      <w:r w:rsidR="00A229AD" w:rsidRPr="0059366C">
        <w:rPr>
          <w:lang w:val="vi-VN"/>
        </w:rPr>
        <w:t>trở</w:t>
      </w:r>
      <w:proofErr w:type="spellEnd"/>
      <w:r w:rsidR="00A229AD" w:rsidRPr="0059366C">
        <w:rPr>
          <w:lang w:val="vi-VN"/>
        </w:rPr>
        <w:t xml:space="preserve"> </w:t>
      </w:r>
      <w:r w:rsidR="00725B9F" w:rsidRPr="0059366C">
        <w:rPr>
          <w:lang w:val="vi-VN"/>
        </w:rPr>
        <w:t xml:space="preserve">lên, </w:t>
      </w:r>
      <w:proofErr w:type="spellStart"/>
      <w:r w:rsidR="00725B9F" w:rsidRPr="0059366C">
        <w:rPr>
          <w:b/>
          <w:bCs/>
          <w:lang w:val="vi-VN"/>
        </w:rPr>
        <w:t>thoát</w:t>
      </w:r>
      <w:proofErr w:type="spellEnd"/>
      <w:r w:rsidR="00725B9F" w:rsidRPr="0059366C">
        <w:rPr>
          <w:b/>
          <w:bCs/>
          <w:lang w:val="vi-VN"/>
        </w:rPr>
        <w:t xml:space="preserve"> </w:t>
      </w:r>
      <w:proofErr w:type="spellStart"/>
      <w:r w:rsidR="00C44DEB" w:rsidRPr="0059366C">
        <w:rPr>
          <w:b/>
          <w:bCs/>
          <w:lang w:val="vi-VN"/>
        </w:rPr>
        <w:t>kiểm</w:t>
      </w:r>
      <w:proofErr w:type="spellEnd"/>
      <w:r w:rsidR="00C44DEB" w:rsidRPr="0059366C">
        <w:rPr>
          <w:b/>
          <w:bCs/>
          <w:lang w:val="vi-VN"/>
        </w:rPr>
        <w:t xml:space="preserve"> </w:t>
      </w:r>
      <w:proofErr w:type="spellStart"/>
      <w:r w:rsidR="00C44DEB" w:rsidRPr="0059366C">
        <w:rPr>
          <w:b/>
          <w:bCs/>
          <w:lang w:val="vi-VN"/>
        </w:rPr>
        <w:t>thử</w:t>
      </w:r>
      <w:proofErr w:type="spellEnd"/>
      <w:r w:rsidR="00C44DEB" w:rsidRPr="0059366C">
        <w:rPr>
          <w:b/>
          <w:bCs/>
          <w:lang w:val="vi-VN"/>
        </w:rPr>
        <w:t xml:space="preserve"> </w:t>
      </w:r>
      <w:proofErr w:type="spellStart"/>
      <w:r w:rsidR="00C44DEB" w:rsidRPr="0059366C">
        <w:rPr>
          <w:b/>
          <w:bCs/>
          <w:lang w:val="vi-VN"/>
        </w:rPr>
        <w:t>bắt</w:t>
      </w:r>
      <w:proofErr w:type="spellEnd"/>
      <w:r w:rsidR="00C44DEB" w:rsidRPr="0059366C">
        <w:rPr>
          <w:b/>
          <w:bCs/>
          <w:lang w:val="vi-VN"/>
        </w:rPr>
        <w:t xml:space="preserve"> </w:t>
      </w:r>
      <w:r w:rsidRPr="0059366C">
        <w:rPr>
          <w:b/>
          <w:bCs/>
          <w:lang w:val="vi-VN"/>
        </w:rPr>
        <w:t>buộc</w:t>
      </w:r>
      <w:r w:rsidR="00267AFA" w:rsidRPr="0059366C">
        <w:rPr>
          <w:lang w:val="vi-VN"/>
        </w:rPr>
        <w:t xml:space="preserve"> khi </w:t>
      </w:r>
      <w:r w:rsidRPr="0059366C">
        <w:rPr>
          <w:lang w:val="vi-VN"/>
        </w:rPr>
        <w:t>hết</w:t>
      </w:r>
      <w:r w:rsidR="00267AFA" w:rsidRPr="0059366C">
        <w:rPr>
          <w:lang w:val="vi-VN"/>
        </w:rPr>
        <w:t xml:space="preserve"> </w:t>
      </w:r>
      <w:proofErr w:type="spellStart"/>
      <w:r w:rsidR="00267AFA" w:rsidRPr="0059366C">
        <w:rPr>
          <w:lang w:val="vi-VN"/>
        </w:rPr>
        <w:t>thời</w:t>
      </w:r>
      <w:proofErr w:type="spellEnd"/>
      <w:r w:rsidR="00267AFA" w:rsidRPr="0059366C">
        <w:rPr>
          <w:lang w:val="vi-VN"/>
        </w:rPr>
        <w:t xml:space="preserve"> </w:t>
      </w:r>
      <w:proofErr w:type="spellStart"/>
      <w:r w:rsidR="00267AFA" w:rsidRPr="0059366C">
        <w:rPr>
          <w:lang w:val="vi-VN"/>
        </w:rPr>
        <w:t>hạn</w:t>
      </w:r>
      <w:proofErr w:type="spellEnd"/>
      <w:r w:rsidR="00A229AD" w:rsidRPr="0059366C">
        <w:rPr>
          <w:lang w:val="vi-VN"/>
        </w:rPr>
        <w:t>.</w:t>
      </w:r>
    </w:p>
    <w:p w14:paraId="04DAA8A9" w14:textId="090B53EB" w:rsidR="00532FE4" w:rsidRPr="0059366C" w:rsidRDefault="00532FE4" w:rsidP="00D50D97">
      <w:pPr>
        <w:pStyle w:val="oancuaDanhsach"/>
        <w:numPr>
          <w:ilvl w:val="0"/>
          <w:numId w:val="35"/>
        </w:numPr>
        <w:rPr>
          <w:lang w:val="vi-VN"/>
        </w:rPr>
      </w:pPr>
      <w:proofErr w:type="spellStart"/>
      <w:r w:rsidRPr="0059366C">
        <w:rPr>
          <w:lang w:val="vi-VN"/>
        </w:rPr>
        <w:t>Nếu</w:t>
      </w:r>
      <w:proofErr w:type="spellEnd"/>
      <w:r w:rsidRPr="0059366C">
        <w:rPr>
          <w:lang w:val="vi-VN"/>
        </w:rPr>
        <w:t xml:space="preserve"> </w:t>
      </w:r>
      <w:r w:rsidR="00725B9F" w:rsidRPr="0059366C">
        <w:rPr>
          <w:b/>
          <w:bCs/>
          <w:lang w:val="vi-VN"/>
        </w:rPr>
        <w:t>40%</w:t>
      </w:r>
      <w:r w:rsidR="00725B9F" w:rsidRPr="0059366C">
        <w:rPr>
          <w:lang w:val="vi-VN"/>
        </w:rPr>
        <w:t xml:space="preserve"> </w:t>
      </w:r>
      <w:proofErr w:type="spellStart"/>
      <w:r w:rsidR="00725B9F" w:rsidRPr="0059366C">
        <w:rPr>
          <w:lang w:val="vi-VN"/>
        </w:rPr>
        <w:t>số</w:t>
      </w:r>
      <w:proofErr w:type="spellEnd"/>
      <w:r w:rsidR="00725B9F" w:rsidRPr="0059366C">
        <w:rPr>
          <w:lang w:val="vi-VN"/>
        </w:rPr>
        <w:t xml:space="preserve"> </w:t>
      </w:r>
      <w:proofErr w:type="spellStart"/>
      <w:r w:rsidR="00725B9F" w:rsidRPr="0059366C">
        <w:rPr>
          <w:lang w:val="vi-VN"/>
        </w:rPr>
        <w:t>test</w:t>
      </w:r>
      <w:proofErr w:type="spellEnd"/>
      <w:r w:rsidR="00725B9F" w:rsidRPr="0059366C">
        <w:rPr>
          <w:lang w:val="vi-VN"/>
        </w:rPr>
        <w:t xml:space="preserve"> </w:t>
      </w:r>
      <w:proofErr w:type="spellStart"/>
      <w:r w:rsidR="00725B9F" w:rsidRPr="0059366C">
        <w:rPr>
          <w:lang w:val="vi-VN"/>
        </w:rPr>
        <w:t>case</w:t>
      </w:r>
      <w:proofErr w:type="spellEnd"/>
      <w:r w:rsidR="00725B9F" w:rsidRPr="0059366C">
        <w:rPr>
          <w:lang w:val="vi-VN"/>
        </w:rPr>
        <w:t xml:space="preserve"> </w:t>
      </w:r>
      <w:r w:rsidR="00616B63" w:rsidRPr="0059366C">
        <w:rPr>
          <w:lang w:val="vi-VN"/>
        </w:rPr>
        <w:t>xác</w:t>
      </w:r>
      <w:r w:rsidR="00725B9F" w:rsidRPr="0059366C">
        <w:rPr>
          <w:lang w:val="vi-VN"/>
        </w:rPr>
        <w:t xml:space="preserve"> </w:t>
      </w:r>
      <w:proofErr w:type="spellStart"/>
      <w:r w:rsidR="00725B9F" w:rsidRPr="0059366C">
        <w:rPr>
          <w:lang w:val="vi-VN"/>
        </w:rPr>
        <w:t>nhận</w:t>
      </w:r>
      <w:proofErr w:type="spellEnd"/>
      <w:r w:rsidR="00725B9F" w:rsidRPr="0059366C">
        <w:rPr>
          <w:lang w:val="vi-VN"/>
        </w:rPr>
        <w:t xml:space="preserve"> </w:t>
      </w:r>
      <w:r w:rsidR="00616B63" w:rsidRPr="0059366C">
        <w:rPr>
          <w:b/>
          <w:bCs/>
          <w:lang w:val="vi-VN"/>
        </w:rPr>
        <w:t>thất</w:t>
      </w:r>
      <w:r w:rsidR="00725B9F" w:rsidRPr="0059366C">
        <w:rPr>
          <w:b/>
          <w:bCs/>
          <w:lang w:val="vi-VN"/>
        </w:rPr>
        <w:t xml:space="preserve"> </w:t>
      </w:r>
      <w:proofErr w:type="spellStart"/>
      <w:r w:rsidR="00725B9F" w:rsidRPr="0059366C">
        <w:rPr>
          <w:b/>
          <w:bCs/>
          <w:lang w:val="vi-VN"/>
        </w:rPr>
        <w:t>bại</w:t>
      </w:r>
      <w:proofErr w:type="spellEnd"/>
      <w:r w:rsidR="00725B9F" w:rsidRPr="0059366C">
        <w:rPr>
          <w:lang w:val="vi-VN"/>
        </w:rPr>
        <w:t xml:space="preserve">, </w:t>
      </w:r>
      <w:proofErr w:type="spellStart"/>
      <w:r w:rsidR="00725B9F" w:rsidRPr="0059366C">
        <w:rPr>
          <w:b/>
          <w:bCs/>
          <w:lang w:val="vi-VN"/>
        </w:rPr>
        <w:t>tạm</w:t>
      </w:r>
      <w:proofErr w:type="spellEnd"/>
      <w:r w:rsidR="00725B9F" w:rsidRPr="0059366C">
        <w:rPr>
          <w:b/>
          <w:bCs/>
          <w:lang w:val="vi-VN"/>
        </w:rPr>
        <w:t xml:space="preserve"> </w:t>
      </w:r>
      <w:proofErr w:type="spellStart"/>
      <w:r w:rsidR="00725B9F" w:rsidRPr="0059366C">
        <w:rPr>
          <w:b/>
          <w:bCs/>
          <w:lang w:val="vi-VN"/>
        </w:rPr>
        <w:t>dừng</w:t>
      </w:r>
      <w:proofErr w:type="spellEnd"/>
      <w:r w:rsidR="00725B9F" w:rsidRPr="0059366C">
        <w:rPr>
          <w:lang w:val="vi-VN"/>
        </w:rPr>
        <w:t xml:space="preserve"> </w:t>
      </w:r>
      <w:proofErr w:type="spellStart"/>
      <w:r w:rsidR="00725B9F" w:rsidRPr="0059366C">
        <w:rPr>
          <w:lang w:val="vi-VN"/>
        </w:rPr>
        <w:t>quá</w:t>
      </w:r>
      <w:proofErr w:type="spellEnd"/>
      <w:r w:rsidR="00725B9F" w:rsidRPr="0059366C">
        <w:rPr>
          <w:lang w:val="vi-VN"/>
        </w:rPr>
        <w:t xml:space="preserve"> trình </w:t>
      </w:r>
      <w:proofErr w:type="spellStart"/>
      <w:r w:rsidR="00725B9F" w:rsidRPr="0059366C">
        <w:rPr>
          <w:lang w:val="vi-VN"/>
        </w:rPr>
        <w:t>kiểm</w:t>
      </w:r>
      <w:proofErr w:type="spellEnd"/>
      <w:r w:rsidR="00725B9F" w:rsidRPr="0059366C">
        <w:rPr>
          <w:lang w:val="vi-VN"/>
        </w:rPr>
        <w:t xml:space="preserve"> </w:t>
      </w:r>
      <w:proofErr w:type="spellStart"/>
      <w:r w:rsidR="00725B9F" w:rsidRPr="0059366C">
        <w:rPr>
          <w:lang w:val="vi-VN"/>
        </w:rPr>
        <w:t>thử</w:t>
      </w:r>
      <w:proofErr w:type="spellEnd"/>
      <w:r w:rsidR="00725B9F" w:rsidRPr="0059366C">
        <w:rPr>
          <w:lang w:val="vi-VN"/>
        </w:rPr>
        <w:t xml:space="preserve"> </w:t>
      </w:r>
      <w:proofErr w:type="spellStart"/>
      <w:r w:rsidR="00725B9F" w:rsidRPr="0059366C">
        <w:rPr>
          <w:lang w:val="vi-VN"/>
        </w:rPr>
        <w:t>để</w:t>
      </w:r>
      <w:proofErr w:type="spellEnd"/>
      <w:r w:rsidR="00725B9F" w:rsidRPr="0059366C">
        <w:rPr>
          <w:lang w:val="vi-VN"/>
        </w:rPr>
        <w:t xml:space="preserve"> </w:t>
      </w:r>
      <w:proofErr w:type="spellStart"/>
      <w:r w:rsidR="00725B9F" w:rsidRPr="0059366C">
        <w:rPr>
          <w:lang w:val="vi-VN"/>
        </w:rPr>
        <w:t>kiểm</w:t>
      </w:r>
      <w:proofErr w:type="spellEnd"/>
      <w:r w:rsidR="00725B9F" w:rsidRPr="0059366C">
        <w:rPr>
          <w:lang w:val="vi-VN"/>
        </w:rPr>
        <w:t xml:space="preserve"> tra </w:t>
      </w:r>
      <w:proofErr w:type="spellStart"/>
      <w:r w:rsidR="00725B9F" w:rsidRPr="0059366C">
        <w:rPr>
          <w:lang w:val="vi-VN"/>
        </w:rPr>
        <w:t>và</w:t>
      </w:r>
      <w:proofErr w:type="spellEnd"/>
      <w:r w:rsidR="00725B9F" w:rsidRPr="0059366C">
        <w:rPr>
          <w:lang w:val="vi-VN"/>
        </w:rPr>
        <w:t xml:space="preserve"> </w:t>
      </w:r>
      <w:proofErr w:type="spellStart"/>
      <w:r w:rsidR="00725B9F" w:rsidRPr="0059366C">
        <w:rPr>
          <w:lang w:val="vi-VN"/>
        </w:rPr>
        <w:t>sửa</w:t>
      </w:r>
      <w:proofErr w:type="spellEnd"/>
      <w:r w:rsidR="00725B9F" w:rsidRPr="0059366C">
        <w:rPr>
          <w:lang w:val="vi-VN"/>
        </w:rPr>
        <w:t xml:space="preserve"> </w:t>
      </w:r>
      <w:proofErr w:type="spellStart"/>
      <w:r w:rsidR="00725B9F" w:rsidRPr="0059366C">
        <w:rPr>
          <w:lang w:val="vi-VN"/>
        </w:rPr>
        <w:t>lỗi</w:t>
      </w:r>
      <w:proofErr w:type="spellEnd"/>
      <w:r w:rsidR="00725B9F" w:rsidRPr="0059366C">
        <w:rPr>
          <w:lang w:val="vi-VN"/>
        </w:rPr>
        <w:t>.</w:t>
      </w:r>
    </w:p>
    <w:p w14:paraId="1F9C4254" w14:textId="1147E8BF" w:rsidR="00DC525F" w:rsidRPr="0059366C" w:rsidRDefault="00DC525F" w:rsidP="00DC525F">
      <w:pPr>
        <w:ind w:firstLine="360"/>
        <w:rPr>
          <w:lang w:val="vi-VN"/>
        </w:rPr>
      </w:pPr>
      <w:proofErr w:type="spellStart"/>
      <w:r w:rsidRPr="0059366C">
        <w:rPr>
          <w:lang w:val="vi-VN"/>
        </w:rPr>
        <w:t>Một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số</w:t>
      </w:r>
      <w:proofErr w:type="spellEnd"/>
      <w:r w:rsidRPr="0059366C">
        <w:rPr>
          <w:lang w:val="vi-VN"/>
        </w:rPr>
        <w:t xml:space="preserve"> yêu </w:t>
      </w:r>
      <w:proofErr w:type="spellStart"/>
      <w:r w:rsidRPr="0059366C">
        <w:rPr>
          <w:lang w:val="vi-VN"/>
        </w:rPr>
        <w:t>cầu</w:t>
      </w:r>
      <w:proofErr w:type="spellEnd"/>
      <w:r w:rsidRPr="0059366C">
        <w:rPr>
          <w:lang w:val="vi-VN"/>
        </w:rPr>
        <w:t xml:space="preserve"> </w:t>
      </w:r>
      <w:proofErr w:type="spellStart"/>
      <w:r w:rsidR="001E7771">
        <w:rPr>
          <w:lang w:val="vi-VN"/>
        </w:rPr>
        <w:t>về</w:t>
      </w:r>
      <w:proofErr w:type="spellEnd"/>
      <w:r w:rsidR="001E7771">
        <w:rPr>
          <w:lang w:val="vi-VN"/>
        </w:rPr>
        <w:t xml:space="preserve"> môi </w:t>
      </w:r>
      <w:proofErr w:type="spellStart"/>
      <w:r w:rsidR="001E7771">
        <w:rPr>
          <w:lang w:val="vi-VN"/>
        </w:rPr>
        <w:t>trường</w:t>
      </w:r>
      <w:proofErr w:type="spellEnd"/>
      <w:r w:rsidR="001E7771">
        <w:rPr>
          <w:lang w:val="vi-VN"/>
        </w:rPr>
        <w:t xml:space="preserve"> </w:t>
      </w:r>
      <w:proofErr w:type="spellStart"/>
      <w:r w:rsidRPr="0059366C">
        <w:rPr>
          <w:lang w:val="vi-VN"/>
        </w:rPr>
        <w:t>kiểm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thử</w:t>
      </w:r>
      <w:proofErr w:type="spellEnd"/>
      <w:r w:rsidRPr="0059366C">
        <w:rPr>
          <w:lang w:val="vi-VN"/>
        </w:rPr>
        <w:t xml:space="preserve"> </w:t>
      </w:r>
      <w:r w:rsidR="00616B63" w:rsidRPr="0059366C">
        <w:rPr>
          <w:lang w:val="vi-VN"/>
        </w:rPr>
        <w:t>được</w:t>
      </w:r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chỉ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rõ</w:t>
      </w:r>
      <w:proofErr w:type="spellEnd"/>
      <w:r w:rsidRPr="0059366C">
        <w:rPr>
          <w:lang w:val="vi-VN"/>
        </w:rPr>
        <w:t xml:space="preserve"> ở </w:t>
      </w:r>
      <w:proofErr w:type="spellStart"/>
      <w:r w:rsidRPr="0059366C">
        <w:rPr>
          <w:lang w:val="vi-VN"/>
        </w:rPr>
        <w:t>bảng</w:t>
      </w:r>
      <w:proofErr w:type="spellEnd"/>
      <w:r w:rsidRPr="0059366C">
        <w:rPr>
          <w:lang w:val="vi-VN"/>
        </w:rPr>
        <w:t xml:space="preserve"> </w:t>
      </w:r>
      <w:r w:rsidR="00616B63" w:rsidRPr="0059366C">
        <w:rPr>
          <w:lang w:val="vi-VN"/>
        </w:rPr>
        <w:t>tiếp</w:t>
      </w:r>
      <w:r w:rsidRPr="0059366C">
        <w:rPr>
          <w:lang w:val="vi-VN"/>
        </w:rPr>
        <w:t xml:space="preserve"> theo:</w:t>
      </w:r>
    </w:p>
    <w:p w14:paraId="16026C9D" w14:textId="77777777" w:rsidR="00DC525F" w:rsidRPr="0059366C" w:rsidRDefault="00DC525F">
      <w:pPr>
        <w:rPr>
          <w:lang w:val="vi-VN"/>
        </w:rPr>
      </w:pPr>
      <w:r w:rsidRPr="0059366C">
        <w:rPr>
          <w:lang w:val="vi-VN"/>
        </w:rP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82"/>
        <w:gridCol w:w="1700"/>
        <w:gridCol w:w="7914"/>
      </w:tblGrid>
      <w:tr w:rsidR="00DC525F" w:rsidRPr="0059366C" w14:paraId="183E4D16" w14:textId="77777777" w:rsidTr="00DC525F">
        <w:tc>
          <w:tcPr>
            <w:tcW w:w="675" w:type="dxa"/>
          </w:tcPr>
          <w:p w14:paraId="500AD9E1" w14:textId="1B5138F2" w:rsidR="00DC525F" w:rsidRPr="0059366C" w:rsidRDefault="00DC525F" w:rsidP="00730811">
            <w:pPr>
              <w:jc w:val="center"/>
              <w:rPr>
                <w:b/>
                <w:bCs/>
                <w:lang w:val="vi-VN"/>
              </w:rPr>
            </w:pPr>
            <w:r w:rsidRPr="0059366C">
              <w:rPr>
                <w:b/>
                <w:bCs/>
                <w:lang w:val="vi-VN"/>
              </w:rPr>
              <w:lastRenderedPageBreak/>
              <w:t>STT</w:t>
            </w:r>
          </w:p>
        </w:tc>
        <w:tc>
          <w:tcPr>
            <w:tcW w:w="1701" w:type="dxa"/>
          </w:tcPr>
          <w:p w14:paraId="4B55702B" w14:textId="7D6D942C" w:rsidR="00DC525F" w:rsidRPr="0059366C" w:rsidRDefault="00DC525F" w:rsidP="00730811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59366C">
              <w:rPr>
                <w:b/>
                <w:bCs/>
                <w:lang w:val="vi-VN"/>
              </w:rPr>
              <w:t>Tài</w:t>
            </w:r>
            <w:proofErr w:type="spellEnd"/>
            <w:r w:rsidRPr="0059366C">
              <w:rPr>
                <w:b/>
                <w:bCs/>
                <w:lang w:val="vi-VN"/>
              </w:rPr>
              <w:t xml:space="preserve"> nguyên</w:t>
            </w:r>
          </w:p>
        </w:tc>
        <w:tc>
          <w:tcPr>
            <w:tcW w:w="7920" w:type="dxa"/>
          </w:tcPr>
          <w:p w14:paraId="27BCFCE3" w14:textId="54480E73" w:rsidR="00DC525F" w:rsidRPr="0059366C" w:rsidRDefault="00DC525F" w:rsidP="00730811">
            <w:pPr>
              <w:jc w:val="center"/>
              <w:rPr>
                <w:b/>
                <w:bCs/>
                <w:lang w:val="vi-VN"/>
              </w:rPr>
            </w:pPr>
            <w:r w:rsidRPr="0059366C">
              <w:rPr>
                <w:b/>
                <w:bCs/>
                <w:lang w:val="vi-VN"/>
              </w:rPr>
              <w:t xml:space="preserve">Mô </w:t>
            </w:r>
            <w:proofErr w:type="spellStart"/>
            <w:r w:rsidRPr="0059366C">
              <w:rPr>
                <w:b/>
                <w:bCs/>
                <w:lang w:val="vi-VN"/>
              </w:rPr>
              <w:t>tả</w:t>
            </w:r>
            <w:proofErr w:type="spellEnd"/>
          </w:p>
        </w:tc>
      </w:tr>
      <w:tr w:rsidR="00DC525F" w:rsidRPr="0059366C" w14:paraId="2FC66078" w14:textId="77777777" w:rsidTr="00DC525F">
        <w:tc>
          <w:tcPr>
            <w:tcW w:w="675" w:type="dxa"/>
          </w:tcPr>
          <w:p w14:paraId="291FF672" w14:textId="31CB9361" w:rsidR="00DC525F" w:rsidRPr="0059366C" w:rsidRDefault="00DC525F" w:rsidP="00DC525F">
            <w:pPr>
              <w:rPr>
                <w:lang w:val="vi-VN"/>
              </w:rPr>
            </w:pPr>
            <w:r w:rsidRPr="0059366C">
              <w:rPr>
                <w:lang w:val="vi-VN"/>
              </w:rPr>
              <w:t>1</w:t>
            </w:r>
          </w:p>
        </w:tc>
        <w:tc>
          <w:tcPr>
            <w:tcW w:w="1701" w:type="dxa"/>
          </w:tcPr>
          <w:p w14:paraId="4A3E48C2" w14:textId="4BE64CFF" w:rsidR="00DC525F" w:rsidRPr="0059366C" w:rsidRDefault="00DC525F" w:rsidP="00DC525F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Máy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chủ</w:t>
            </w:r>
            <w:proofErr w:type="spellEnd"/>
          </w:p>
        </w:tc>
        <w:tc>
          <w:tcPr>
            <w:tcW w:w="7920" w:type="dxa"/>
          </w:tcPr>
          <w:p w14:paraId="527A100B" w14:textId="11F15CA5" w:rsidR="00DC525F" w:rsidRPr="0059366C" w:rsidRDefault="00DC525F" w:rsidP="00DC525F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Máy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chủ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cài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đặt</w:t>
            </w:r>
            <w:r w:rsidRPr="0059366C">
              <w:rPr>
                <w:lang w:val="vi-VN"/>
              </w:rPr>
              <w:t xml:space="preserve"> cơ </w:t>
            </w:r>
            <w:proofErr w:type="spellStart"/>
            <w:r w:rsidRPr="0059366C">
              <w:rPr>
                <w:lang w:val="vi-VN"/>
              </w:rPr>
              <w:t>sở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dữ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liệu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PostgreSQL</w:t>
            </w:r>
            <w:proofErr w:type="spellEnd"/>
            <w:r w:rsidRPr="0059366C">
              <w:rPr>
                <w:lang w:val="vi-VN"/>
              </w:rPr>
              <w:t xml:space="preserve"> (</w:t>
            </w:r>
            <w:r w:rsidR="00616B63" w:rsidRPr="0059366C">
              <w:rPr>
                <w:lang w:val="vi-VN"/>
              </w:rPr>
              <w:t>kết</w:t>
            </w:r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nối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và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quản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lý</w:t>
            </w:r>
            <w:r w:rsidRPr="0059366C">
              <w:rPr>
                <w:lang w:val="vi-VN"/>
              </w:rPr>
              <w:t xml:space="preserve"> qua </w:t>
            </w:r>
            <w:proofErr w:type="spellStart"/>
            <w:r w:rsidRPr="0059366C">
              <w:rPr>
                <w:lang w:val="vi-VN"/>
              </w:rPr>
              <w:t>PgAdmin</w:t>
            </w:r>
            <w:proofErr w:type="spellEnd"/>
            <w:r w:rsidRPr="0059366C">
              <w:rPr>
                <w:lang w:val="vi-VN"/>
              </w:rPr>
              <w:t xml:space="preserve"> 4)</w:t>
            </w:r>
            <w:r w:rsidR="008674DD" w:rsidRPr="0059366C">
              <w:rPr>
                <w:lang w:val="vi-VN"/>
              </w:rPr>
              <w:t xml:space="preserve"> </w:t>
            </w:r>
            <w:proofErr w:type="spellStart"/>
            <w:r w:rsidR="008674DD" w:rsidRPr="0059366C">
              <w:rPr>
                <w:lang w:val="vi-VN"/>
              </w:rPr>
              <w:t>và</w:t>
            </w:r>
            <w:proofErr w:type="spellEnd"/>
            <w:r w:rsidR="008674DD" w:rsidRPr="0059366C">
              <w:rPr>
                <w:lang w:val="vi-VN"/>
              </w:rPr>
              <w:t xml:space="preserve"> </w:t>
            </w:r>
            <w:proofErr w:type="spellStart"/>
            <w:r w:rsidR="008674DD" w:rsidRPr="0059366C">
              <w:rPr>
                <w:lang w:val="vi-VN"/>
              </w:rPr>
              <w:t>Python</w:t>
            </w:r>
            <w:proofErr w:type="spellEnd"/>
            <w:r w:rsidR="008674DD" w:rsidRPr="0059366C">
              <w:rPr>
                <w:lang w:val="vi-VN"/>
              </w:rPr>
              <w:t xml:space="preserve"> 3.9 </w:t>
            </w:r>
            <w:proofErr w:type="spellStart"/>
            <w:r w:rsidR="008674DD" w:rsidRPr="0059366C">
              <w:rPr>
                <w:lang w:val="vi-VN"/>
              </w:rPr>
              <w:t>trở</w:t>
            </w:r>
            <w:proofErr w:type="spellEnd"/>
            <w:r w:rsidR="008674DD" w:rsidRPr="0059366C">
              <w:rPr>
                <w:lang w:val="vi-VN"/>
              </w:rPr>
              <w:t xml:space="preserve"> lên. </w:t>
            </w:r>
            <w:proofErr w:type="spellStart"/>
            <w:r w:rsidR="008674DD" w:rsidRPr="0059366C">
              <w:rPr>
                <w:lang w:val="vi-VN"/>
              </w:rPr>
              <w:t>Cần</w:t>
            </w:r>
            <w:proofErr w:type="spellEnd"/>
            <w:r w:rsidR="008674DD" w:rsidRPr="0059366C">
              <w:rPr>
                <w:lang w:val="vi-VN"/>
              </w:rPr>
              <w:t xml:space="preserve"> </w:t>
            </w:r>
            <w:proofErr w:type="spellStart"/>
            <w:r w:rsidR="008674DD" w:rsidRPr="0059366C">
              <w:rPr>
                <w:lang w:val="vi-VN"/>
              </w:rPr>
              <w:t>phải</w:t>
            </w:r>
            <w:proofErr w:type="spellEnd"/>
            <w:r w:rsidR="008674DD" w:rsidRPr="0059366C">
              <w:rPr>
                <w:lang w:val="vi-VN"/>
              </w:rPr>
              <w:t xml:space="preserve"> </w:t>
            </w:r>
            <w:proofErr w:type="spellStart"/>
            <w:r w:rsidR="008674DD" w:rsidRPr="0059366C">
              <w:rPr>
                <w:lang w:val="vi-VN"/>
              </w:rPr>
              <w:t>cài</w:t>
            </w:r>
            <w:proofErr w:type="spellEnd"/>
            <w:r w:rsidR="008674DD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đặt</w:t>
            </w:r>
            <w:r w:rsidR="008674DD" w:rsidRPr="0059366C">
              <w:rPr>
                <w:lang w:val="vi-VN"/>
              </w:rPr>
              <w:t xml:space="preserve"> </w:t>
            </w:r>
            <w:proofErr w:type="spellStart"/>
            <w:r w:rsidR="008674DD" w:rsidRPr="0059366C">
              <w:rPr>
                <w:lang w:val="vi-VN"/>
              </w:rPr>
              <w:t>Django</w:t>
            </w:r>
            <w:proofErr w:type="spellEnd"/>
            <w:r w:rsidR="008674DD" w:rsidRPr="0059366C">
              <w:rPr>
                <w:lang w:val="vi-VN"/>
              </w:rPr>
              <w:t>.</w:t>
            </w:r>
          </w:p>
        </w:tc>
      </w:tr>
      <w:tr w:rsidR="00DC525F" w:rsidRPr="00463E6B" w14:paraId="20955A54" w14:textId="77777777" w:rsidTr="00DC525F">
        <w:tc>
          <w:tcPr>
            <w:tcW w:w="675" w:type="dxa"/>
          </w:tcPr>
          <w:p w14:paraId="686FB9B4" w14:textId="6CAD3E0C" w:rsidR="00DC525F" w:rsidRPr="0059366C" w:rsidRDefault="00DC525F" w:rsidP="00DC525F">
            <w:pPr>
              <w:rPr>
                <w:lang w:val="vi-VN"/>
              </w:rPr>
            </w:pPr>
            <w:r w:rsidRPr="0059366C">
              <w:rPr>
                <w:lang w:val="vi-VN"/>
              </w:rPr>
              <w:t>2</w:t>
            </w:r>
          </w:p>
        </w:tc>
        <w:tc>
          <w:tcPr>
            <w:tcW w:w="1701" w:type="dxa"/>
          </w:tcPr>
          <w:p w14:paraId="21340DA0" w14:textId="632683B5" w:rsidR="00DC525F" w:rsidRPr="0059366C" w:rsidRDefault="00DC525F" w:rsidP="00DC525F">
            <w:pPr>
              <w:rPr>
                <w:lang w:val="vi-VN"/>
              </w:rPr>
            </w:pPr>
            <w:r w:rsidRPr="0059366C">
              <w:rPr>
                <w:lang w:val="vi-VN"/>
              </w:rPr>
              <w:t xml:space="preserve">Công </w:t>
            </w:r>
            <w:proofErr w:type="spellStart"/>
            <w:r w:rsidRPr="0059366C">
              <w:rPr>
                <w:lang w:val="vi-VN"/>
              </w:rPr>
              <w:t>cụ</w:t>
            </w:r>
            <w:proofErr w:type="spellEnd"/>
          </w:p>
        </w:tc>
        <w:tc>
          <w:tcPr>
            <w:tcW w:w="7920" w:type="dxa"/>
          </w:tcPr>
          <w:p w14:paraId="64FB87CB" w14:textId="67C8BD7D" w:rsidR="00DC525F" w:rsidRPr="0059366C" w:rsidRDefault="00DC525F" w:rsidP="00DC525F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Sử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dụng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các</w:t>
            </w:r>
            <w:r w:rsidRPr="0059366C">
              <w:rPr>
                <w:lang w:val="vi-VN"/>
              </w:rPr>
              <w:t xml:space="preserve"> thư </w:t>
            </w:r>
            <w:proofErr w:type="spellStart"/>
            <w:r w:rsidRPr="0059366C">
              <w:rPr>
                <w:lang w:val="vi-VN"/>
              </w:rPr>
              <w:t>viện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có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sẵn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của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Django</w:t>
            </w:r>
            <w:proofErr w:type="spellEnd"/>
            <w:r w:rsidRPr="0059366C">
              <w:rPr>
                <w:lang w:val="vi-VN"/>
              </w:rPr>
              <w:t xml:space="preserve"> (</w:t>
            </w:r>
            <w:proofErr w:type="spellStart"/>
            <w:r w:rsidRPr="0059366C">
              <w:rPr>
                <w:lang w:val="vi-VN"/>
              </w:rPr>
              <w:t>Test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Case</w:t>
            </w:r>
            <w:proofErr w:type="spellEnd"/>
            <w:r w:rsidRPr="0059366C">
              <w:rPr>
                <w:lang w:val="vi-VN"/>
              </w:rPr>
              <w:t>)</w:t>
            </w:r>
            <w:r w:rsidR="004B0F4B" w:rsidRPr="0059366C">
              <w:rPr>
                <w:lang w:val="vi-VN"/>
              </w:rPr>
              <w:t xml:space="preserve">, thông </w:t>
            </w:r>
            <w:proofErr w:type="spellStart"/>
            <w:r w:rsidR="004B0F4B" w:rsidRPr="0059366C">
              <w:rPr>
                <w:lang w:val="vi-VN"/>
              </w:rPr>
              <w:t>báo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kết</w:t>
            </w:r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quả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mỗi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lần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chạy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tập</w:t>
            </w:r>
            <w:r w:rsidR="004B0F4B" w:rsidRPr="0059366C">
              <w:rPr>
                <w:lang w:val="vi-VN"/>
              </w:rPr>
              <w:t xml:space="preserve"> tin test.</w:t>
            </w:r>
            <w:r w:rsidR="008553F7" w:rsidRPr="0059366C">
              <w:rPr>
                <w:lang w:val="vi-VN"/>
              </w:rPr>
              <w:t xml:space="preserve">py. </w:t>
            </w:r>
          </w:p>
        </w:tc>
      </w:tr>
      <w:tr w:rsidR="00DC525F" w:rsidRPr="00463E6B" w14:paraId="1914D122" w14:textId="77777777" w:rsidTr="00DC525F">
        <w:tc>
          <w:tcPr>
            <w:tcW w:w="675" w:type="dxa"/>
          </w:tcPr>
          <w:p w14:paraId="1CB70B5B" w14:textId="3090DBF7" w:rsidR="00DC525F" w:rsidRPr="0059366C" w:rsidRDefault="00DC525F" w:rsidP="00DC525F">
            <w:pPr>
              <w:rPr>
                <w:lang w:val="vi-VN"/>
              </w:rPr>
            </w:pPr>
            <w:r w:rsidRPr="0059366C">
              <w:rPr>
                <w:lang w:val="vi-VN"/>
              </w:rPr>
              <w:t>3</w:t>
            </w:r>
          </w:p>
        </w:tc>
        <w:tc>
          <w:tcPr>
            <w:tcW w:w="1701" w:type="dxa"/>
          </w:tcPr>
          <w:p w14:paraId="353B566F" w14:textId="35DA9257" w:rsidR="00DC525F" w:rsidRPr="0059366C" w:rsidRDefault="004B0F4B" w:rsidP="00DC525F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Mạng</w:t>
            </w:r>
            <w:proofErr w:type="spellEnd"/>
          </w:p>
        </w:tc>
        <w:tc>
          <w:tcPr>
            <w:tcW w:w="7920" w:type="dxa"/>
          </w:tcPr>
          <w:p w14:paraId="406FB8E4" w14:textId="1D215A46" w:rsidR="00DC525F" w:rsidRPr="0059366C" w:rsidRDefault="00616B63" w:rsidP="00DC525F">
            <w:pPr>
              <w:rPr>
                <w:lang w:val="vi-VN"/>
              </w:rPr>
            </w:pPr>
            <w:r w:rsidRPr="0059366C">
              <w:rPr>
                <w:lang w:val="vi-VN"/>
              </w:rPr>
              <w:t>Tốc</w:t>
            </w:r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độ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mạng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ổn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định</w:t>
            </w:r>
            <w:proofErr w:type="spellEnd"/>
            <w:r w:rsidR="004B0F4B" w:rsidRPr="0059366C">
              <w:rPr>
                <w:lang w:val="vi-VN"/>
              </w:rPr>
              <w:t xml:space="preserve">, yêu </w:t>
            </w:r>
            <w:proofErr w:type="spellStart"/>
            <w:r w:rsidR="004B0F4B" w:rsidRPr="0059366C">
              <w:rPr>
                <w:lang w:val="vi-VN"/>
              </w:rPr>
              <w:t>cầu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r w:rsidRPr="0059366C">
              <w:rPr>
                <w:lang w:val="vi-VN"/>
              </w:rPr>
              <w:t>tốc</w:t>
            </w:r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độ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tối</w:t>
            </w:r>
            <w:proofErr w:type="spellEnd"/>
            <w:r w:rsidR="004B0F4B" w:rsidRPr="0059366C">
              <w:rPr>
                <w:lang w:val="vi-VN"/>
              </w:rPr>
              <w:t xml:space="preserve"> </w:t>
            </w:r>
            <w:proofErr w:type="spellStart"/>
            <w:r w:rsidR="004B0F4B" w:rsidRPr="0059366C">
              <w:rPr>
                <w:lang w:val="vi-VN"/>
              </w:rPr>
              <w:t>thiểu</w:t>
            </w:r>
            <w:proofErr w:type="spellEnd"/>
            <w:r w:rsidR="00DF7986" w:rsidRPr="0059366C">
              <w:rPr>
                <w:lang w:val="vi-VN"/>
              </w:rPr>
              <w:t xml:space="preserve"> 2Mb/s</w:t>
            </w:r>
          </w:p>
        </w:tc>
      </w:tr>
      <w:tr w:rsidR="00DC525F" w:rsidRPr="00463E6B" w14:paraId="028108C3" w14:textId="77777777" w:rsidTr="00DC525F">
        <w:tc>
          <w:tcPr>
            <w:tcW w:w="675" w:type="dxa"/>
          </w:tcPr>
          <w:p w14:paraId="14A88449" w14:textId="562317B4" w:rsidR="00DC525F" w:rsidRPr="0059366C" w:rsidRDefault="00DC525F" w:rsidP="00DC525F">
            <w:pPr>
              <w:rPr>
                <w:lang w:val="vi-VN"/>
              </w:rPr>
            </w:pPr>
            <w:r w:rsidRPr="0059366C">
              <w:rPr>
                <w:lang w:val="vi-VN"/>
              </w:rPr>
              <w:t>4</w:t>
            </w:r>
          </w:p>
        </w:tc>
        <w:tc>
          <w:tcPr>
            <w:tcW w:w="1701" w:type="dxa"/>
          </w:tcPr>
          <w:p w14:paraId="1FE7AF86" w14:textId="75470DD7" w:rsidR="00DC525F" w:rsidRPr="0059366C" w:rsidRDefault="00616B63" w:rsidP="00DC525F">
            <w:pPr>
              <w:rPr>
                <w:lang w:val="vi-VN"/>
              </w:rPr>
            </w:pPr>
            <w:r w:rsidRPr="0059366C">
              <w:rPr>
                <w:lang w:val="vi-VN"/>
              </w:rPr>
              <w:t>Thiết</w:t>
            </w:r>
            <w:r w:rsidR="008553F7" w:rsidRPr="0059366C">
              <w:rPr>
                <w:lang w:val="vi-VN"/>
              </w:rPr>
              <w:t xml:space="preserve"> </w:t>
            </w:r>
            <w:proofErr w:type="spellStart"/>
            <w:r w:rsidR="008553F7" w:rsidRPr="0059366C">
              <w:rPr>
                <w:lang w:val="vi-VN"/>
              </w:rPr>
              <w:t>bị</w:t>
            </w:r>
            <w:proofErr w:type="spellEnd"/>
          </w:p>
        </w:tc>
        <w:tc>
          <w:tcPr>
            <w:tcW w:w="7920" w:type="dxa"/>
          </w:tcPr>
          <w:p w14:paraId="16457AB4" w14:textId="6A4D997F" w:rsidR="00DC525F" w:rsidRPr="0059366C" w:rsidRDefault="008553F7" w:rsidP="00DC525F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Sử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dụng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máy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tính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hệ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điều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hành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730811" w:rsidRPr="0059366C">
              <w:rPr>
                <w:lang w:val="vi-VN"/>
              </w:rPr>
              <w:t xml:space="preserve">Microsoft </w:t>
            </w:r>
            <w:r w:rsidRPr="0059366C">
              <w:rPr>
                <w:lang w:val="vi-VN"/>
              </w:rPr>
              <w:t xml:space="preserve">Windows 10 </w:t>
            </w:r>
            <w:r w:rsidR="00616B63" w:rsidRPr="0059366C">
              <w:rPr>
                <w:lang w:val="vi-VN"/>
              </w:rPr>
              <w:t>hoặc</w:t>
            </w:r>
            <w:r w:rsidRPr="0059366C">
              <w:rPr>
                <w:lang w:val="vi-VN"/>
              </w:rPr>
              <w:t xml:space="preserve"> Windows </w:t>
            </w:r>
            <w:r w:rsidR="008674DD" w:rsidRPr="0059366C">
              <w:rPr>
                <w:lang w:val="vi-VN"/>
              </w:rPr>
              <w:t>11, RAM 4GB</w:t>
            </w:r>
            <w:r w:rsidR="00C75D8D" w:rsidRPr="0059366C">
              <w:rPr>
                <w:lang w:val="vi-VN"/>
              </w:rPr>
              <w:t xml:space="preserve"> </w:t>
            </w:r>
            <w:proofErr w:type="spellStart"/>
            <w:r w:rsidR="00C75D8D" w:rsidRPr="0059366C">
              <w:rPr>
                <w:lang w:val="vi-VN"/>
              </w:rPr>
              <w:t>trở</w:t>
            </w:r>
            <w:proofErr w:type="spellEnd"/>
            <w:r w:rsidR="00C75D8D" w:rsidRPr="0059366C">
              <w:rPr>
                <w:lang w:val="vi-VN"/>
              </w:rPr>
              <w:t xml:space="preserve"> lên, </w:t>
            </w:r>
            <w:proofErr w:type="spellStart"/>
            <w:r w:rsidR="00C75D8D" w:rsidRPr="0059366C">
              <w:rPr>
                <w:lang w:val="vi-VN"/>
              </w:rPr>
              <w:t>bộ</w:t>
            </w:r>
            <w:proofErr w:type="spellEnd"/>
            <w:r w:rsidR="00C75D8D" w:rsidRPr="0059366C">
              <w:rPr>
                <w:lang w:val="vi-VN"/>
              </w:rPr>
              <w:t xml:space="preserve"> </w:t>
            </w:r>
            <w:proofErr w:type="spellStart"/>
            <w:r w:rsidR="00C75D8D" w:rsidRPr="0059366C">
              <w:rPr>
                <w:lang w:val="vi-VN"/>
              </w:rPr>
              <w:t>nhớ</w:t>
            </w:r>
            <w:proofErr w:type="spellEnd"/>
            <w:r w:rsidR="00C75D8D" w:rsidRPr="0059366C">
              <w:rPr>
                <w:lang w:val="vi-VN"/>
              </w:rPr>
              <w:t xml:space="preserve"> trong </w:t>
            </w:r>
            <w:proofErr w:type="spellStart"/>
            <w:r w:rsidR="00C75D8D" w:rsidRPr="0059366C">
              <w:rPr>
                <w:lang w:val="vi-VN"/>
              </w:rPr>
              <w:t>từ</w:t>
            </w:r>
            <w:proofErr w:type="spellEnd"/>
            <w:r w:rsidR="00C75D8D" w:rsidRPr="0059366C">
              <w:rPr>
                <w:lang w:val="vi-VN"/>
              </w:rPr>
              <w:t xml:space="preserve"> 256GB </w:t>
            </w:r>
            <w:proofErr w:type="spellStart"/>
            <w:r w:rsidR="00C75D8D" w:rsidRPr="0059366C">
              <w:rPr>
                <w:lang w:val="vi-VN"/>
              </w:rPr>
              <w:t>trở</w:t>
            </w:r>
            <w:proofErr w:type="spellEnd"/>
            <w:r w:rsidR="00C75D8D" w:rsidRPr="0059366C">
              <w:rPr>
                <w:lang w:val="vi-VN"/>
              </w:rPr>
              <w:t xml:space="preserve"> lên.</w:t>
            </w:r>
          </w:p>
        </w:tc>
      </w:tr>
    </w:tbl>
    <w:p w14:paraId="0D3871AC" w14:textId="48A9548D" w:rsidR="00DC525F" w:rsidRPr="0059366C" w:rsidRDefault="00DC525F" w:rsidP="00DC525F">
      <w:pPr>
        <w:rPr>
          <w:lang w:val="vi-VN"/>
        </w:rPr>
      </w:pPr>
      <w:r w:rsidRPr="0059366C">
        <w:rPr>
          <w:lang w:val="vi-VN"/>
        </w:rPr>
        <w:t xml:space="preserve"> </w:t>
      </w:r>
    </w:p>
    <w:p w14:paraId="2EF25064" w14:textId="0A7CF496" w:rsidR="0011249F" w:rsidRPr="0059366C" w:rsidRDefault="00616B63" w:rsidP="0011249F">
      <w:pPr>
        <w:pStyle w:val="u2"/>
        <w:rPr>
          <w:i/>
          <w:color w:val="0070C0"/>
          <w:lang w:val="vi-VN"/>
        </w:rPr>
      </w:pPr>
      <w:bookmarkStart w:id="6" w:name="_Toc90102792"/>
      <w:r w:rsidRPr="0059366C">
        <w:rPr>
          <w:lang w:val="vi-VN"/>
        </w:rPr>
        <w:t>Lịch</w:t>
      </w:r>
      <w:r w:rsidR="00C55E9A" w:rsidRPr="0059366C">
        <w:rPr>
          <w:lang w:val="vi-VN"/>
        </w:rPr>
        <w:t xml:space="preserve"> trình </w:t>
      </w:r>
      <w:proofErr w:type="spellStart"/>
      <w:r w:rsidR="00C55E9A" w:rsidRPr="0059366C">
        <w:rPr>
          <w:lang w:val="vi-VN"/>
        </w:rPr>
        <w:t>kiểm</w:t>
      </w:r>
      <w:proofErr w:type="spellEnd"/>
      <w:r w:rsidR="00C55E9A" w:rsidRPr="0059366C">
        <w:rPr>
          <w:lang w:val="vi-VN"/>
        </w:rPr>
        <w:t xml:space="preserve"> </w:t>
      </w:r>
      <w:proofErr w:type="spellStart"/>
      <w:r w:rsidR="00C55E9A" w:rsidRPr="0059366C">
        <w:rPr>
          <w:lang w:val="vi-VN"/>
        </w:rPr>
        <w:t>thử</w:t>
      </w:r>
      <w:bookmarkEnd w:id="6"/>
      <w:proofErr w:type="spellEnd"/>
    </w:p>
    <w:p w14:paraId="7D25DA0D" w14:textId="466BE232" w:rsidR="002732DE" w:rsidRPr="0059366C" w:rsidRDefault="0011249F" w:rsidP="00C60DF8">
      <w:pPr>
        <w:ind w:firstLine="720"/>
        <w:rPr>
          <w:lang w:val="vi-VN"/>
        </w:rPr>
      </w:pPr>
      <w:r w:rsidRPr="0059366C">
        <w:rPr>
          <w:lang w:val="vi-VN"/>
        </w:rPr>
        <w:t xml:space="preserve">Lưu ý: </w:t>
      </w:r>
      <w:r w:rsidR="00616B63" w:rsidRPr="0059366C">
        <w:rPr>
          <w:lang w:val="vi-VN"/>
        </w:rPr>
        <w:t>Lịch</w:t>
      </w:r>
      <w:r w:rsidRPr="0059366C">
        <w:rPr>
          <w:lang w:val="vi-VN"/>
        </w:rPr>
        <w:t xml:space="preserve"> trình </w:t>
      </w:r>
      <w:proofErr w:type="spellStart"/>
      <w:r w:rsidRPr="0059366C">
        <w:rPr>
          <w:lang w:val="vi-VN"/>
        </w:rPr>
        <w:t>dự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kiến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diễn</w:t>
      </w:r>
      <w:proofErr w:type="spellEnd"/>
      <w:r w:rsidRPr="0059366C">
        <w:rPr>
          <w:lang w:val="vi-VN"/>
        </w:rPr>
        <w:t xml:space="preserve"> ra trong 1 </w:t>
      </w:r>
      <w:proofErr w:type="spellStart"/>
      <w:r w:rsidRPr="0059366C">
        <w:rPr>
          <w:lang w:val="vi-VN"/>
        </w:rPr>
        <w:t>tuần</w:t>
      </w:r>
      <w:proofErr w:type="spellEnd"/>
      <w:r w:rsidRPr="0059366C">
        <w:rPr>
          <w:lang w:val="vi-VN"/>
        </w:rPr>
        <w:t xml:space="preserve">, </w:t>
      </w:r>
      <w:proofErr w:type="spellStart"/>
      <w:r w:rsidRPr="0059366C">
        <w:rPr>
          <w:lang w:val="vi-VN"/>
        </w:rPr>
        <w:t>từ</w:t>
      </w:r>
      <w:proofErr w:type="spellEnd"/>
      <w:r w:rsidRPr="0059366C">
        <w:rPr>
          <w:lang w:val="vi-VN"/>
        </w:rPr>
        <w:t xml:space="preserve"> </w:t>
      </w:r>
      <w:proofErr w:type="spellStart"/>
      <w:r w:rsidRPr="0059366C">
        <w:rPr>
          <w:lang w:val="vi-VN"/>
        </w:rPr>
        <w:t>ngày</w:t>
      </w:r>
      <w:proofErr w:type="spellEnd"/>
      <w:r w:rsidRPr="0059366C">
        <w:rPr>
          <w:lang w:val="vi-VN"/>
        </w:rPr>
        <w:t xml:space="preserve"> 13 </w:t>
      </w:r>
      <w:proofErr w:type="spellStart"/>
      <w:r w:rsidRPr="0059366C">
        <w:rPr>
          <w:lang w:val="vi-VN"/>
        </w:rPr>
        <w:t>đến</w:t>
      </w:r>
      <w:proofErr w:type="spellEnd"/>
      <w:r w:rsidRPr="0059366C">
        <w:rPr>
          <w:lang w:val="vi-VN"/>
        </w:rPr>
        <w:t xml:space="preserve"> 19/</w:t>
      </w:r>
      <w:r w:rsidR="00997770" w:rsidRPr="0059366C">
        <w:rPr>
          <w:lang w:val="vi-VN"/>
        </w:rPr>
        <w:t>12/2021</w:t>
      </w:r>
      <w:r w:rsidR="00C60DF8" w:rsidRPr="0059366C">
        <w:rPr>
          <w:lang w:val="vi-VN"/>
        </w:rPr>
        <w:t xml:space="preserve">, </w:t>
      </w:r>
      <w:proofErr w:type="spellStart"/>
      <w:r w:rsidR="00C60DF8" w:rsidRPr="0059366C">
        <w:rPr>
          <w:lang w:val="vi-VN"/>
        </w:rPr>
        <w:t>có</w:t>
      </w:r>
      <w:proofErr w:type="spellEnd"/>
      <w:r w:rsidR="00C60DF8" w:rsidRPr="0059366C">
        <w:rPr>
          <w:lang w:val="vi-VN"/>
        </w:rPr>
        <w:t xml:space="preserve"> </w:t>
      </w:r>
      <w:proofErr w:type="spellStart"/>
      <w:r w:rsidR="00C60DF8" w:rsidRPr="0059366C">
        <w:rPr>
          <w:lang w:val="vi-VN"/>
        </w:rPr>
        <w:t>thể</w:t>
      </w:r>
      <w:proofErr w:type="spellEnd"/>
      <w:r w:rsidR="00C60DF8" w:rsidRPr="0059366C">
        <w:rPr>
          <w:lang w:val="vi-VN"/>
        </w:rPr>
        <w:t xml:space="preserve"> </w:t>
      </w:r>
      <w:r w:rsidR="00616B63" w:rsidRPr="0059366C">
        <w:rPr>
          <w:lang w:val="vi-VN"/>
        </w:rPr>
        <w:t>kéo</w:t>
      </w:r>
      <w:r w:rsidR="00C60DF8" w:rsidRPr="0059366C">
        <w:rPr>
          <w:lang w:val="vi-VN"/>
        </w:rPr>
        <w:t xml:space="preserve"> </w:t>
      </w:r>
      <w:proofErr w:type="spellStart"/>
      <w:r w:rsidR="00F75610" w:rsidRPr="0059366C">
        <w:rPr>
          <w:lang w:val="vi-VN"/>
        </w:rPr>
        <w:t>dài</w:t>
      </w:r>
      <w:proofErr w:type="spellEnd"/>
      <w:r w:rsidR="00F75610" w:rsidRPr="0059366C">
        <w:rPr>
          <w:lang w:val="vi-VN"/>
        </w:rPr>
        <w:t>,</w:t>
      </w:r>
      <w:r w:rsidR="00C60DF8" w:rsidRPr="0059366C">
        <w:rPr>
          <w:lang w:val="vi-VN"/>
        </w:rPr>
        <w:t xml:space="preserve"> </w:t>
      </w:r>
      <w:r w:rsidR="00616B63" w:rsidRPr="0059366C">
        <w:rPr>
          <w:lang w:val="vi-VN"/>
        </w:rPr>
        <w:t>rút</w:t>
      </w:r>
      <w:r w:rsidR="00C60DF8" w:rsidRPr="0059366C">
        <w:rPr>
          <w:lang w:val="vi-VN"/>
        </w:rPr>
        <w:t xml:space="preserve"> </w:t>
      </w:r>
      <w:proofErr w:type="spellStart"/>
      <w:r w:rsidR="00C60DF8" w:rsidRPr="0059366C">
        <w:rPr>
          <w:lang w:val="vi-VN"/>
        </w:rPr>
        <w:t>ngắn</w:t>
      </w:r>
      <w:proofErr w:type="spellEnd"/>
      <w:r w:rsidR="00C60DF8" w:rsidRPr="0059366C">
        <w:rPr>
          <w:lang w:val="vi-VN"/>
        </w:rPr>
        <w:t xml:space="preserve"> </w:t>
      </w:r>
      <w:proofErr w:type="spellStart"/>
      <w:r w:rsidR="00F75610" w:rsidRPr="0059366C">
        <w:rPr>
          <w:lang w:val="vi-VN"/>
        </w:rPr>
        <w:t>lại</w:t>
      </w:r>
      <w:proofErr w:type="spellEnd"/>
      <w:r w:rsidR="00F75610" w:rsidRPr="0059366C">
        <w:rPr>
          <w:lang w:val="vi-VN"/>
        </w:rPr>
        <w:t xml:space="preserve"> </w:t>
      </w:r>
      <w:r w:rsidR="00616B63" w:rsidRPr="0059366C">
        <w:rPr>
          <w:lang w:val="vi-VN"/>
        </w:rPr>
        <w:t>hoặc</w:t>
      </w:r>
      <w:r w:rsidR="00F75610" w:rsidRPr="0059366C">
        <w:rPr>
          <w:lang w:val="vi-VN"/>
        </w:rPr>
        <w:t xml:space="preserve"> thay </w:t>
      </w:r>
      <w:proofErr w:type="spellStart"/>
      <w:r w:rsidR="00F75610" w:rsidRPr="0059366C">
        <w:rPr>
          <w:lang w:val="vi-VN"/>
        </w:rPr>
        <w:t>đổi</w:t>
      </w:r>
      <w:proofErr w:type="spellEnd"/>
      <w:r w:rsidR="00E8170F" w:rsidRPr="0059366C">
        <w:rPr>
          <w:lang w:val="vi-VN"/>
        </w:rPr>
        <w:t xml:space="preserve"> </w:t>
      </w:r>
      <w:proofErr w:type="spellStart"/>
      <w:r w:rsidR="00E8170F" w:rsidRPr="0059366C">
        <w:rPr>
          <w:lang w:val="vi-VN"/>
        </w:rPr>
        <w:t>quá</w:t>
      </w:r>
      <w:proofErr w:type="spellEnd"/>
      <w:r w:rsidR="00E8170F" w:rsidRPr="0059366C">
        <w:rPr>
          <w:lang w:val="vi-VN"/>
        </w:rPr>
        <w:t xml:space="preserve"> trình</w:t>
      </w:r>
      <w:r w:rsidR="00C60DF8" w:rsidRPr="0059366C">
        <w:rPr>
          <w:lang w:val="vi-VN"/>
        </w:rPr>
        <w:t xml:space="preserve">, </w:t>
      </w:r>
      <w:proofErr w:type="spellStart"/>
      <w:r w:rsidR="00C60DF8" w:rsidRPr="0059366C">
        <w:rPr>
          <w:lang w:val="vi-VN"/>
        </w:rPr>
        <w:t>tùy</w:t>
      </w:r>
      <w:proofErr w:type="spellEnd"/>
      <w:r w:rsidR="00C60DF8" w:rsidRPr="0059366C">
        <w:rPr>
          <w:lang w:val="vi-VN"/>
        </w:rPr>
        <w:t xml:space="preserve"> </w:t>
      </w:r>
      <w:r w:rsidR="00616B63" w:rsidRPr="0059366C">
        <w:rPr>
          <w:lang w:val="vi-VN"/>
        </w:rPr>
        <w:t>thuộc</w:t>
      </w:r>
      <w:r w:rsidR="00C60DF8" w:rsidRPr="0059366C">
        <w:rPr>
          <w:lang w:val="vi-VN"/>
        </w:rPr>
        <w:t xml:space="preserve"> </w:t>
      </w:r>
      <w:r w:rsidR="00616B63" w:rsidRPr="0059366C">
        <w:rPr>
          <w:lang w:val="vi-VN"/>
        </w:rPr>
        <w:t>vào</w:t>
      </w:r>
      <w:r w:rsidR="002732DE" w:rsidRPr="0059366C">
        <w:rPr>
          <w:lang w:val="vi-VN"/>
        </w:rPr>
        <w:t xml:space="preserve"> </w:t>
      </w:r>
      <w:proofErr w:type="spellStart"/>
      <w:r w:rsidR="002732DE" w:rsidRPr="0059366C">
        <w:rPr>
          <w:lang w:val="vi-VN"/>
        </w:rPr>
        <w:t>tiến</w:t>
      </w:r>
      <w:proofErr w:type="spellEnd"/>
      <w:r w:rsidR="002732DE" w:rsidRPr="0059366C">
        <w:rPr>
          <w:lang w:val="vi-VN"/>
        </w:rPr>
        <w:t xml:space="preserve"> </w:t>
      </w:r>
      <w:proofErr w:type="spellStart"/>
      <w:r w:rsidR="002732DE" w:rsidRPr="0059366C">
        <w:rPr>
          <w:lang w:val="vi-VN"/>
        </w:rPr>
        <w:t>độ</w:t>
      </w:r>
      <w:proofErr w:type="spellEnd"/>
      <w:r w:rsidR="002732DE" w:rsidRPr="0059366C">
        <w:rPr>
          <w:lang w:val="vi-VN"/>
        </w:rPr>
        <w:t xml:space="preserve"> </w:t>
      </w:r>
      <w:proofErr w:type="spellStart"/>
      <w:r w:rsidR="002732DE" w:rsidRPr="0059366C">
        <w:rPr>
          <w:lang w:val="vi-VN"/>
        </w:rPr>
        <w:t>cài</w:t>
      </w:r>
      <w:proofErr w:type="spellEnd"/>
      <w:r w:rsidR="002732DE" w:rsidRPr="0059366C">
        <w:rPr>
          <w:lang w:val="vi-VN"/>
        </w:rPr>
        <w:t xml:space="preserve"> </w:t>
      </w:r>
      <w:r w:rsidR="00616B63" w:rsidRPr="0059366C">
        <w:rPr>
          <w:lang w:val="vi-VN"/>
        </w:rPr>
        <w:t>đặt</w:t>
      </w:r>
      <w:r w:rsidR="002732DE" w:rsidRPr="0059366C">
        <w:rPr>
          <w:lang w:val="vi-VN"/>
        </w:rPr>
        <w:t xml:space="preserve"> </w:t>
      </w:r>
      <w:proofErr w:type="spellStart"/>
      <w:r w:rsidR="002732DE" w:rsidRPr="0059366C">
        <w:rPr>
          <w:lang w:val="vi-VN"/>
        </w:rPr>
        <w:t>phần</w:t>
      </w:r>
      <w:proofErr w:type="spellEnd"/>
      <w:r w:rsidR="002732DE" w:rsidRPr="0059366C">
        <w:rPr>
          <w:lang w:val="vi-VN"/>
        </w:rPr>
        <w:t xml:space="preserve"> </w:t>
      </w:r>
      <w:proofErr w:type="spellStart"/>
      <w:r w:rsidR="002732DE" w:rsidRPr="0059366C">
        <w:rPr>
          <w:lang w:val="vi-VN"/>
        </w:rPr>
        <w:t>mềm</w:t>
      </w:r>
      <w:proofErr w:type="spellEnd"/>
      <w:r w:rsidR="002732DE" w:rsidRPr="0059366C">
        <w:rPr>
          <w:lang w:val="vi-VN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82"/>
        <w:gridCol w:w="1623"/>
        <w:gridCol w:w="1994"/>
        <w:gridCol w:w="5997"/>
      </w:tblGrid>
      <w:tr w:rsidR="006C1841" w:rsidRPr="0059366C" w14:paraId="4840571C" w14:textId="77777777" w:rsidTr="00873496">
        <w:tc>
          <w:tcPr>
            <w:tcW w:w="682" w:type="dxa"/>
          </w:tcPr>
          <w:p w14:paraId="6E0387DB" w14:textId="0A368295" w:rsidR="006C1841" w:rsidRPr="0059366C" w:rsidRDefault="006C1841" w:rsidP="006C1841">
            <w:pPr>
              <w:jc w:val="center"/>
              <w:rPr>
                <w:b/>
                <w:bCs/>
                <w:lang w:val="vi-VN"/>
              </w:rPr>
            </w:pPr>
            <w:r w:rsidRPr="0059366C">
              <w:rPr>
                <w:b/>
                <w:bCs/>
                <w:lang w:val="vi-VN"/>
              </w:rPr>
              <w:t>STT</w:t>
            </w:r>
          </w:p>
        </w:tc>
        <w:tc>
          <w:tcPr>
            <w:tcW w:w="1623" w:type="dxa"/>
          </w:tcPr>
          <w:p w14:paraId="187FC8AF" w14:textId="08CD0C4E" w:rsidR="006C1841" w:rsidRPr="0059366C" w:rsidRDefault="006C1841" w:rsidP="006C1841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59366C">
              <w:rPr>
                <w:b/>
                <w:bCs/>
                <w:lang w:val="vi-VN"/>
              </w:rPr>
              <w:t>Ngày</w:t>
            </w:r>
            <w:proofErr w:type="spellEnd"/>
          </w:p>
        </w:tc>
        <w:tc>
          <w:tcPr>
            <w:tcW w:w="1994" w:type="dxa"/>
          </w:tcPr>
          <w:p w14:paraId="7942993E" w14:textId="7EB20312" w:rsidR="006C1841" w:rsidRPr="0059366C" w:rsidRDefault="006C1841" w:rsidP="006C1841">
            <w:pPr>
              <w:jc w:val="center"/>
              <w:rPr>
                <w:b/>
                <w:bCs/>
                <w:lang w:val="vi-VN"/>
              </w:rPr>
            </w:pPr>
            <w:proofErr w:type="spellStart"/>
            <w:r w:rsidRPr="0059366C">
              <w:rPr>
                <w:b/>
                <w:bCs/>
                <w:lang w:val="vi-VN"/>
              </w:rPr>
              <w:t>Loại</w:t>
            </w:r>
            <w:proofErr w:type="spellEnd"/>
            <w:r w:rsidRPr="0059366C">
              <w:rPr>
                <w:b/>
                <w:bCs/>
                <w:lang w:val="vi-VN"/>
              </w:rPr>
              <w:t xml:space="preserve"> </w:t>
            </w:r>
            <w:proofErr w:type="spellStart"/>
            <w:r w:rsidRPr="0059366C">
              <w:rPr>
                <w:b/>
                <w:bCs/>
                <w:lang w:val="vi-VN"/>
              </w:rPr>
              <w:t>kiểm</w:t>
            </w:r>
            <w:proofErr w:type="spellEnd"/>
            <w:r w:rsidRPr="0059366C">
              <w:rPr>
                <w:b/>
                <w:bCs/>
                <w:lang w:val="vi-VN"/>
              </w:rPr>
              <w:t xml:space="preserve"> </w:t>
            </w:r>
            <w:proofErr w:type="spellStart"/>
            <w:r w:rsidRPr="0059366C">
              <w:rPr>
                <w:b/>
                <w:bCs/>
                <w:lang w:val="vi-VN"/>
              </w:rPr>
              <w:t>thử</w:t>
            </w:r>
            <w:proofErr w:type="spellEnd"/>
          </w:p>
        </w:tc>
        <w:tc>
          <w:tcPr>
            <w:tcW w:w="5997" w:type="dxa"/>
          </w:tcPr>
          <w:p w14:paraId="0AFDDE28" w14:textId="3974384E" w:rsidR="006C1841" w:rsidRPr="0059366C" w:rsidRDefault="00616B63" w:rsidP="006C1841">
            <w:pPr>
              <w:jc w:val="center"/>
              <w:rPr>
                <w:b/>
                <w:bCs/>
                <w:lang w:val="vi-VN"/>
              </w:rPr>
            </w:pPr>
            <w:r w:rsidRPr="0059366C">
              <w:rPr>
                <w:b/>
                <w:bCs/>
                <w:lang w:val="vi-VN"/>
              </w:rPr>
              <w:t>Mục</w:t>
            </w:r>
            <w:r w:rsidR="006C1841" w:rsidRPr="0059366C">
              <w:rPr>
                <w:b/>
                <w:bCs/>
                <w:lang w:val="vi-VN"/>
              </w:rPr>
              <w:t xml:space="preserve"> tiêu</w:t>
            </w:r>
          </w:p>
        </w:tc>
      </w:tr>
      <w:tr w:rsidR="006C1841" w:rsidRPr="00463E6B" w14:paraId="701FC40D" w14:textId="77777777" w:rsidTr="00873496">
        <w:tc>
          <w:tcPr>
            <w:tcW w:w="682" w:type="dxa"/>
          </w:tcPr>
          <w:p w14:paraId="675A97F3" w14:textId="3E4B620E" w:rsidR="006C1841" w:rsidRPr="0059366C" w:rsidRDefault="006C1841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</w:t>
            </w:r>
          </w:p>
        </w:tc>
        <w:tc>
          <w:tcPr>
            <w:tcW w:w="1623" w:type="dxa"/>
          </w:tcPr>
          <w:p w14:paraId="198429C2" w14:textId="10134A2B" w:rsidR="006C1841" w:rsidRPr="0059366C" w:rsidRDefault="00EE439A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13/12/2021</w:t>
            </w:r>
          </w:p>
        </w:tc>
        <w:tc>
          <w:tcPr>
            <w:tcW w:w="1994" w:type="dxa"/>
          </w:tcPr>
          <w:p w14:paraId="7E42C134" w14:textId="320E127B" w:rsidR="006C1841" w:rsidRPr="0059366C" w:rsidRDefault="00267AFA" w:rsidP="00873496">
            <w:pPr>
              <w:jc w:val="center"/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Unit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="00E8170F" w:rsidRPr="0059366C">
              <w:rPr>
                <w:lang w:val="vi-VN"/>
              </w:rPr>
              <w:t>T</w:t>
            </w:r>
            <w:r w:rsidRPr="0059366C">
              <w:rPr>
                <w:lang w:val="vi-VN"/>
              </w:rPr>
              <w:t>esting</w:t>
            </w:r>
            <w:proofErr w:type="spellEnd"/>
          </w:p>
        </w:tc>
        <w:tc>
          <w:tcPr>
            <w:tcW w:w="5997" w:type="dxa"/>
          </w:tcPr>
          <w:p w14:paraId="61FADDE7" w14:textId="27DF3882" w:rsidR="006C1841" w:rsidRPr="0059366C" w:rsidRDefault="00267AFA" w:rsidP="002732DE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Kiểm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thử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từng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chức</w:t>
            </w:r>
            <w:r w:rsidR="00F75610" w:rsidRPr="0059366C">
              <w:rPr>
                <w:lang w:val="vi-VN"/>
              </w:rPr>
              <w:t xml:space="preserve"> năng </w:t>
            </w:r>
            <w:r w:rsidR="00205A72" w:rsidRPr="0059366C">
              <w:rPr>
                <w:lang w:val="vi-VN"/>
              </w:rPr>
              <w:t xml:space="preserve">theo </w:t>
            </w:r>
            <w:r w:rsidR="00F5388C" w:rsidRPr="0059366C">
              <w:rPr>
                <w:lang w:val="vi-VN"/>
              </w:rPr>
              <w:t xml:space="preserve">danh </w:t>
            </w:r>
            <w:r w:rsidR="00616B63" w:rsidRPr="0059366C">
              <w:rPr>
                <w:lang w:val="vi-VN"/>
              </w:rPr>
              <w:t>sách</w:t>
            </w:r>
            <w:r w:rsidR="00F5388C" w:rsidRPr="0059366C">
              <w:rPr>
                <w:lang w:val="vi-VN"/>
              </w:rPr>
              <w:t xml:space="preserve"> ban </w:t>
            </w:r>
            <w:proofErr w:type="spellStart"/>
            <w:r w:rsidR="00F5388C" w:rsidRPr="0059366C">
              <w:rPr>
                <w:lang w:val="vi-VN"/>
              </w:rPr>
              <w:t>đầu</w:t>
            </w:r>
            <w:proofErr w:type="spellEnd"/>
          </w:p>
        </w:tc>
      </w:tr>
      <w:tr w:rsidR="006C1841" w:rsidRPr="00463E6B" w14:paraId="3A5800E5" w14:textId="77777777" w:rsidTr="00873496">
        <w:tc>
          <w:tcPr>
            <w:tcW w:w="682" w:type="dxa"/>
          </w:tcPr>
          <w:p w14:paraId="0DB11E76" w14:textId="4B777A74" w:rsidR="006C1841" w:rsidRPr="0059366C" w:rsidRDefault="00F75610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2</w:t>
            </w:r>
          </w:p>
        </w:tc>
        <w:tc>
          <w:tcPr>
            <w:tcW w:w="1623" w:type="dxa"/>
          </w:tcPr>
          <w:p w14:paraId="5EEA5288" w14:textId="14840E26" w:rsidR="006C1841" w:rsidRPr="0059366C" w:rsidRDefault="00F75610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15/12/2021</w:t>
            </w:r>
          </w:p>
        </w:tc>
        <w:tc>
          <w:tcPr>
            <w:tcW w:w="1994" w:type="dxa"/>
          </w:tcPr>
          <w:p w14:paraId="5E6D180D" w14:textId="2E9506A7" w:rsidR="006C1841" w:rsidRPr="0059366C" w:rsidRDefault="00E8170F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 xml:space="preserve">API </w:t>
            </w:r>
            <w:proofErr w:type="spellStart"/>
            <w:r w:rsidRPr="0059366C">
              <w:rPr>
                <w:lang w:val="vi-VN"/>
              </w:rPr>
              <w:t>Testing</w:t>
            </w:r>
            <w:proofErr w:type="spellEnd"/>
          </w:p>
        </w:tc>
        <w:tc>
          <w:tcPr>
            <w:tcW w:w="5997" w:type="dxa"/>
          </w:tcPr>
          <w:p w14:paraId="1A40931A" w14:textId="5FB3F7A4" w:rsidR="006C1841" w:rsidRPr="0059366C" w:rsidRDefault="00E8170F" w:rsidP="002732DE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Kiểm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thử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việc</w:t>
            </w:r>
            <w:r w:rsidR="00205A72" w:rsidRPr="0059366C">
              <w:rPr>
                <w:lang w:val="vi-VN"/>
              </w:rPr>
              <w:t xml:space="preserve"> </w:t>
            </w:r>
            <w:proofErr w:type="spellStart"/>
            <w:r w:rsidR="00205A72" w:rsidRPr="0059366C">
              <w:rPr>
                <w:lang w:val="vi-VN"/>
              </w:rPr>
              <w:t>gọi</w:t>
            </w:r>
            <w:proofErr w:type="spellEnd"/>
            <w:r w:rsidR="00205A72" w:rsidRPr="0059366C">
              <w:rPr>
                <w:lang w:val="vi-VN"/>
              </w:rPr>
              <w:t xml:space="preserve"> </w:t>
            </w:r>
            <w:proofErr w:type="spellStart"/>
            <w:r w:rsidR="00205A72" w:rsidRPr="0059366C">
              <w:rPr>
                <w:lang w:val="vi-VN"/>
              </w:rPr>
              <w:t>dữ</w:t>
            </w:r>
            <w:proofErr w:type="spellEnd"/>
            <w:r w:rsidR="00205A72" w:rsidRPr="0059366C">
              <w:rPr>
                <w:lang w:val="vi-VN"/>
              </w:rPr>
              <w:t xml:space="preserve"> </w:t>
            </w:r>
            <w:proofErr w:type="spellStart"/>
            <w:r w:rsidR="00205A72" w:rsidRPr="0059366C">
              <w:rPr>
                <w:lang w:val="vi-VN"/>
              </w:rPr>
              <w:t>liệu</w:t>
            </w:r>
            <w:proofErr w:type="spellEnd"/>
            <w:r w:rsidR="00205A72" w:rsidRPr="0059366C">
              <w:rPr>
                <w:lang w:val="vi-VN"/>
              </w:rPr>
              <w:t xml:space="preserve"> </w:t>
            </w:r>
            <w:proofErr w:type="spellStart"/>
            <w:r w:rsidR="00205A72" w:rsidRPr="0059366C">
              <w:rPr>
                <w:lang w:val="vi-VN"/>
              </w:rPr>
              <w:t>từ</w:t>
            </w:r>
            <w:proofErr w:type="spellEnd"/>
            <w:r w:rsidR="00205A72" w:rsidRPr="0059366C">
              <w:rPr>
                <w:lang w:val="vi-VN"/>
              </w:rPr>
              <w:t xml:space="preserve"> cơ </w:t>
            </w:r>
            <w:proofErr w:type="spellStart"/>
            <w:r w:rsidR="00205A72" w:rsidRPr="0059366C">
              <w:rPr>
                <w:lang w:val="vi-VN"/>
              </w:rPr>
              <w:t>sở</w:t>
            </w:r>
            <w:proofErr w:type="spellEnd"/>
            <w:r w:rsidR="00205A72" w:rsidRPr="0059366C">
              <w:rPr>
                <w:lang w:val="vi-VN"/>
              </w:rPr>
              <w:t xml:space="preserve"> </w:t>
            </w:r>
            <w:proofErr w:type="spellStart"/>
            <w:r w:rsidR="00205A72" w:rsidRPr="0059366C">
              <w:rPr>
                <w:lang w:val="vi-VN"/>
              </w:rPr>
              <w:t>dữ</w:t>
            </w:r>
            <w:proofErr w:type="spellEnd"/>
            <w:r w:rsidR="00205A72" w:rsidRPr="0059366C">
              <w:rPr>
                <w:lang w:val="vi-VN"/>
              </w:rPr>
              <w:t xml:space="preserve"> </w:t>
            </w:r>
            <w:proofErr w:type="spellStart"/>
            <w:r w:rsidR="00205A72" w:rsidRPr="0059366C">
              <w:rPr>
                <w:lang w:val="vi-VN"/>
              </w:rPr>
              <w:t>liệu</w:t>
            </w:r>
            <w:proofErr w:type="spellEnd"/>
            <w:r w:rsidR="00205A72" w:rsidRPr="0059366C">
              <w:rPr>
                <w:lang w:val="vi-VN"/>
              </w:rPr>
              <w:t xml:space="preserve">, </w:t>
            </w:r>
            <w:proofErr w:type="spellStart"/>
            <w:r w:rsidR="00205A72" w:rsidRPr="0059366C">
              <w:rPr>
                <w:lang w:val="vi-VN"/>
              </w:rPr>
              <w:t>đảm</w:t>
            </w:r>
            <w:proofErr w:type="spellEnd"/>
            <w:r w:rsidR="00205A72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bảo</w:t>
            </w:r>
            <w:r w:rsidR="00205A72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việc</w:t>
            </w:r>
            <w:r w:rsidR="00327D16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kết</w:t>
            </w:r>
            <w:r w:rsidR="00327D16" w:rsidRPr="0059366C">
              <w:rPr>
                <w:lang w:val="vi-VN"/>
              </w:rPr>
              <w:t xml:space="preserve"> </w:t>
            </w:r>
            <w:proofErr w:type="spellStart"/>
            <w:r w:rsidR="00327D16" w:rsidRPr="0059366C">
              <w:rPr>
                <w:lang w:val="vi-VN"/>
              </w:rPr>
              <w:t>nối</w:t>
            </w:r>
            <w:proofErr w:type="spellEnd"/>
            <w:r w:rsidR="00327D16" w:rsidRPr="0059366C">
              <w:rPr>
                <w:lang w:val="vi-VN"/>
              </w:rPr>
              <w:t xml:space="preserve"> </w:t>
            </w:r>
            <w:proofErr w:type="spellStart"/>
            <w:r w:rsidR="00D92CD5" w:rsidRPr="0059366C">
              <w:rPr>
                <w:lang w:val="vi-VN"/>
              </w:rPr>
              <w:t>chính</w:t>
            </w:r>
            <w:proofErr w:type="spellEnd"/>
            <w:r w:rsidR="00D92CD5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xác</w:t>
            </w:r>
            <w:r w:rsidR="00D92CD5" w:rsidRPr="0059366C">
              <w:rPr>
                <w:lang w:val="vi-VN"/>
              </w:rPr>
              <w:t>.</w:t>
            </w:r>
          </w:p>
        </w:tc>
      </w:tr>
      <w:tr w:rsidR="006C1841" w:rsidRPr="00463E6B" w14:paraId="0C5E9847" w14:textId="77777777" w:rsidTr="00873496">
        <w:tc>
          <w:tcPr>
            <w:tcW w:w="682" w:type="dxa"/>
          </w:tcPr>
          <w:p w14:paraId="5D2730B9" w14:textId="08B1B020" w:rsidR="006C1841" w:rsidRPr="0059366C" w:rsidRDefault="00327D16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3</w:t>
            </w:r>
          </w:p>
        </w:tc>
        <w:tc>
          <w:tcPr>
            <w:tcW w:w="1623" w:type="dxa"/>
          </w:tcPr>
          <w:p w14:paraId="438519C0" w14:textId="06D54997" w:rsidR="006C1841" w:rsidRPr="0059366C" w:rsidRDefault="00327D16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16/12/2021</w:t>
            </w:r>
          </w:p>
        </w:tc>
        <w:tc>
          <w:tcPr>
            <w:tcW w:w="1994" w:type="dxa"/>
          </w:tcPr>
          <w:p w14:paraId="6439ADD8" w14:textId="6619BC3D" w:rsidR="006C1841" w:rsidRPr="0059366C" w:rsidRDefault="00327D16" w:rsidP="00873496">
            <w:pPr>
              <w:jc w:val="center"/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System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Testing</w:t>
            </w:r>
            <w:proofErr w:type="spellEnd"/>
          </w:p>
        </w:tc>
        <w:tc>
          <w:tcPr>
            <w:tcW w:w="5997" w:type="dxa"/>
          </w:tcPr>
          <w:p w14:paraId="13CF222B" w14:textId="36294230" w:rsidR="006C1841" w:rsidRPr="0059366C" w:rsidRDefault="00327D16" w:rsidP="002732DE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Kiểm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thử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toàn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hệ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="00B17C42" w:rsidRPr="0059366C">
              <w:rPr>
                <w:lang w:val="vi-VN"/>
              </w:rPr>
              <w:t>thống</w:t>
            </w:r>
            <w:proofErr w:type="spellEnd"/>
            <w:r w:rsidR="00B17C42" w:rsidRPr="0059366C">
              <w:rPr>
                <w:lang w:val="vi-VN"/>
              </w:rPr>
              <w:t xml:space="preserve">, </w:t>
            </w:r>
            <w:proofErr w:type="spellStart"/>
            <w:r w:rsidR="00B17C42" w:rsidRPr="0059366C">
              <w:rPr>
                <w:lang w:val="vi-VN"/>
              </w:rPr>
              <w:t>đảm</w:t>
            </w:r>
            <w:proofErr w:type="spellEnd"/>
            <w:r w:rsidR="00B17C42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bảo</w:t>
            </w:r>
            <w:r w:rsidR="00B17C42" w:rsidRPr="0059366C">
              <w:rPr>
                <w:lang w:val="vi-VN"/>
              </w:rPr>
              <w:t xml:space="preserve"> </w:t>
            </w:r>
            <w:proofErr w:type="spellStart"/>
            <w:r w:rsidR="00B17C42" w:rsidRPr="0059366C">
              <w:rPr>
                <w:lang w:val="vi-VN"/>
              </w:rPr>
              <w:t>hệ</w:t>
            </w:r>
            <w:proofErr w:type="spellEnd"/>
            <w:r w:rsidR="00B17C42" w:rsidRPr="0059366C">
              <w:rPr>
                <w:lang w:val="vi-VN"/>
              </w:rPr>
              <w:t xml:space="preserve"> </w:t>
            </w:r>
            <w:proofErr w:type="spellStart"/>
            <w:r w:rsidR="00B17C42" w:rsidRPr="0059366C">
              <w:rPr>
                <w:lang w:val="vi-VN"/>
              </w:rPr>
              <w:t>thống</w:t>
            </w:r>
            <w:proofErr w:type="spellEnd"/>
            <w:r w:rsidR="00B17C42" w:rsidRPr="0059366C">
              <w:rPr>
                <w:lang w:val="vi-VN"/>
              </w:rPr>
              <w:t xml:space="preserve"> </w:t>
            </w:r>
            <w:proofErr w:type="spellStart"/>
            <w:r w:rsidR="00B17C42" w:rsidRPr="0059366C">
              <w:rPr>
                <w:lang w:val="vi-VN"/>
              </w:rPr>
              <w:t>vận</w:t>
            </w:r>
            <w:proofErr w:type="spellEnd"/>
            <w:r w:rsidR="00B17C42" w:rsidRPr="0059366C">
              <w:rPr>
                <w:lang w:val="vi-VN"/>
              </w:rPr>
              <w:t xml:space="preserve"> </w:t>
            </w:r>
            <w:proofErr w:type="spellStart"/>
            <w:r w:rsidR="00B17C42" w:rsidRPr="0059366C">
              <w:rPr>
                <w:lang w:val="vi-VN"/>
              </w:rPr>
              <w:t>hành</w:t>
            </w:r>
            <w:proofErr w:type="spellEnd"/>
            <w:r w:rsidR="00B17C42" w:rsidRPr="0059366C">
              <w:rPr>
                <w:lang w:val="vi-VN"/>
              </w:rPr>
              <w:t xml:space="preserve"> an </w:t>
            </w:r>
            <w:proofErr w:type="spellStart"/>
            <w:r w:rsidR="00B17C42" w:rsidRPr="0059366C">
              <w:rPr>
                <w:lang w:val="vi-VN"/>
              </w:rPr>
              <w:t>toàn</w:t>
            </w:r>
            <w:proofErr w:type="spellEnd"/>
            <w:r w:rsidR="00B17C42" w:rsidRPr="0059366C">
              <w:rPr>
                <w:lang w:val="vi-VN"/>
              </w:rPr>
              <w:t xml:space="preserve">, không </w:t>
            </w:r>
            <w:proofErr w:type="spellStart"/>
            <w:r w:rsidR="00B17C42" w:rsidRPr="0059366C">
              <w:rPr>
                <w:lang w:val="vi-VN"/>
              </w:rPr>
              <w:t>xảy</w:t>
            </w:r>
            <w:proofErr w:type="spellEnd"/>
            <w:r w:rsidR="00B17C42" w:rsidRPr="0059366C">
              <w:rPr>
                <w:lang w:val="vi-VN"/>
              </w:rPr>
              <w:t xml:space="preserve"> ra </w:t>
            </w:r>
            <w:proofErr w:type="spellStart"/>
            <w:r w:rsidR="00B17C42" w:rsidRPr="0059366C">
              <w:rPr>
                <w:lang w:val="vi-VN"/>
              </w:rPr>
              <w:t>sự</w:t>
            </w:r>
            <w:proofErr w:type="spellEnd"/>
            <w:r w:rsidR="00B17C42" w:rsidRPr="0059366C">
              <w:rPr>
                <w:lang w:val="vi-VN"/>
              </w:rPr>
              <w:t xml:space="preserve"> </w:t>
            </w:r>
            <w:proofErr w:type="spellStart"/>
            <w:r w:rsidR="00B17C42" w:rsidRPr="0059366C">
              <w:rPr>
                <w:lang w:val="vi-VN"/>
              </w:rPr>
              <w:t>cố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873496" w:rsidRPr="0059366C">
              <w:rPr>
                <w:lang w:val="vi-VN"/>
              </w:rPr>
              <w:t xml:space="preserve">(khi </w:t>
            </w:r>
            <w:proofErr w:type="spellStart"/>
            <w:r w:rsidR="00873496" w:rsidRPr="0059366C">
              <w:rPr>
                <w:lang w:val="vi-VN"/>
              </w:rPr>
              <w:t>quá</w:t>
            </w:r>
            <w:proofErr w:type="spellEnd"/>
            <w:r w:rsidR="00873496"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tải</w:t>
            </w:r>
            <w:proofErr w:type="spellEnd"/>
            <w:r w:rsidR="00873496"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hoặc</w:t>
            </w:r>
            <w:r w:rsidR="00873496"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lỗi</w:t>
            </w:r>
            <w:proofErr w:type="spellEnd"/>
            <w:r w:rsidR="00873496" w:rsidRPr="0059366C">
              <w:rPr>
                <w:lang w:val="vi-VN"/>
              </w:rPr>
              <w:t xml:space="preserve"> cơ </w:t>
            </w:r>
            <w:proofErr w:type="spellStart"/>
            <w:r w:rsidR="00873496" w:rsidRPr="0059366C">
              <w:rPr>
                <w:lang w:val="vi-VN"/>
              </w:rPr>
              <w:t>sở</w:t>
            </w:r>
            <w:proofErr w:type="spellEnd"/>
            <w:r w:rsidR="00873496"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dữ</w:t>
            </w:r>
            <w:proofErr w:type="spellEnd"/>
            <w:r w:rsidR="00873496"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liệu</w:t>
            </w:r>
            <w:proofErr w:type="spellEnd"/>
            <w:r w:rsidR="00873496" w:rsidRPr="0059366C">
              <w:rPr>
                <w:lang w:val="vi-VN"/>
              </w:rPr>
              <w:t>)</w:t>
            </w:r>
          </w:p>
        </w:tc>
      </w:tr>
      <w:tr w:rsidR="006C1841" w:rsidRPr="00463E6B" w14:paraId="7863CBB6" w14:textId="77777777" w:rsidTr="00873496">
        <w:tc>
          <w:tcPr>
            <w:tcW w:w="682" w:type="dxa"/>
          </w:tcPr>
          <w:p w14:paraId="2404884D" w14:textId="10D9D5D3" w:rsidR="006C1841" w:rsidRPr="0059366C" w:rsidRDefault="00B17C42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4</w:t>
            </w:r>
          </w:p>
        </w:tc>
        <w:tc>
          <w:tcPr>
            <w:tcW w:w="1623" w:type="dxa"/>
          </w:tcPr>
          <w:p w14:paraId="5CEDC7C4" w14:textId="338D0498" w:rsidR="006C1841" w:rsidRPr="0059366C" w:rsidRDefault="00051A71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18/12/2021</w:t>
            </w:r>
          </w:p>
        </w:tc>
        <w:tc>
          <w:tcPr>
            <w:tcW w:w="1994" w:type="dxa"/>
          </w:tcPr>
          <w:p w14:paraId="29158338" w14:textId="32765D37" w:rsidR="006C1841" w:rsidRPr="0059366C" w:rsidRDefault="00051A71" w:rsidP="00873496">
            <w:pPr>
              <w:jc w:val="center"/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Release</w:t>
            </w:r>
            <w:proofErr w:type="spellEnd"/>
            <w:r w:rsidRPr="0059366C">
              <w:rPr>
                <w:lang w:val="vi-VN"/>
              </w:rPr>
              <w:t xml:space="preserve"> &amp; </w:t>
            </w:r>
            <w:proofErr w:type="spellStart"/>
            <w:r w:rsidRPr="0059366C">
              <w:rPr>
                <w:lang w:val="vi-VN"/>
              </w:rPr>
              <w:t>User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Testing</w:t>
            </w:r>
            <w:proofErr w:type="spellEnd"/>
          </w:p>
        </w:tc>
        <w:tc>
          <w:tcPr>
            <w:tcW w:w="5997" w:type="dxa"/>
          </w:tcPr>
          <w:p w14:paraId="3957CD17" w14:textId="66BFFC88" w:rsidR="006C1841" w:rsidRPr="0059366C" w:rsidRDefault="00051A71" w:rsidP="002732DE">
            <w:pPr>
              <w:rPr>
                <w:lang w:val="vi-VN"/>
              </w:rPr>
            </w:pPr>
            <w:proofErr w:type="spellStart"/>
            <w:r w:rsidRPr="0059366C">
              <w:rPr>
                <w:lang w:val="vi-VN"/>
              </w:rPr>
              <w:t>Kiểm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thử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việc</w:t>
            </w:r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sử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dụng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của</w:t>
            </w:r>
            <w:proofErr w:type="spellEnd"/>
            <w:r w:rsidRPr="0059366C">
              <w:rPr>
                <w:lang w:val="vi-VN"/>
              </w:rPr>
              <w:t xml:space="preserve"> phiên </w:t>
            </w:r>
            <w:proofErr w:type="spellStart"/>
            <w:r w:rsidRPr="0059366C">
              <w:rPr>
                <w:lang w:val="vi-VN"/>
              </w:rPr>
              <w:t>bản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đầu</w:t>
            </w:r>
            <w:proofErr w:type="spellEnd"/>
            <w:r w:rsidRPr="0059366C">
              <w:rPr>
                <w:lang w:val="vi-VN"/>
              </w:rPr>
              <w:t xml:space="preserve"> tiên </w:t>
            </w:r>
            <w:proofErr w:type="spellStart"/>
            <w:r w:rsidRPr="0059366C">
              <w:rPr>
                <w:lang w:val="vi-VN"/>
              </w:rPr>
              <w:t>đến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tận</w:t>
            </w:r>
            <w:proofErr w:type="spellEnd"/>
            <w:r w:rsidRPr="0059366C">
              <w:rPr>
                <w:lang w:val="vi-VN"/>
              </w:rPr>
              <w:t xml:space="preserve"> tay </w:t>
            </w:r>
            <w:r w:rsidR="00616B63" w:rsidRPr="0059366C">
              <w:rPr>
                <w:lang w:val="vi-VN"/>
              </w:rPr>
              <w:t>khách</w:t>
            </w:r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hàng</w:t>
            </w:r>
            <w:proofErr w:type="spellEnd"/>
            <w:r w:rsidRPr="0059366C">
              <w:rPr>
                <w:lang w:val="vi-VN"/>
              </w:rPr>
              <w:t xml:space="preserve">, </w:t>
            </w:r>
            <w:proofErr w:type="spellStart"/>
            <w:r w:rsidRPr="0059366C">
              <w:rPr>
                <w:lang w:val="vi-VN"/>
              </w:rPr>
              <w:t>đảm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bảo</w:t>
            </w:r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phần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mềm</w:t>
            </w:r>
            <w:proofErr w:type="spellEnd"/>
            <w:r w:rsidRPr="0059366C">
              <w:rPr>
                <w:lang w:val="vi-VN"/>
              </w:rPr>
              <w:t xml:space="preserve"> </w:t>
            </w:r>
            <w:r w:rsidR="00616B63" w:rsidRPr="0059366C">
              <w:rPr>
                <w:lang w:val="vi-VN"/>
              </w:rPr>
              <w:t>hoạt</w:t>
            </w:r>
            <w:r w:rsidRPr="0059366C">
              <w:rPr>
                <w:lang w:val="vi-VN"/>
              </w:rPr>
              <w:t xml:space="preserve"> </w:t>
            </w:r>
            <w:proofErr w:type="spellStart"/>
            <w:r w:rsidRPr="0059366C">
              <w:rPr>
                <w:lang w:val="vi-VN"/>
              </w:rPr>
              <w:t>động</w:t>
            </w:r>
            <w:proofErr w:type="spellEnd"/>
            <w:r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hiệu</w:t>
            </w:r>
            <w:proofErr w:type="spellEnd"/>
            <w:r w:rsidR="00873496"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quả</w:t>
            </w:r>
            <w:proofErr w:type="spellEnd"/>
            <w:r w:rsidR="00873496"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và</w:t>
            </w:r>
            <w:proofErr w:type="spellEnd"/>
            <w:r w:rsidR="00873496"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đúng</w:t>
            </w:r>
            <w:proofErr w:type="spellEnd"/>
            <w:r w:rsidR="00873496" w:rsidRPr="0059366C">
              <w:rPr>
                <w:lang w:val="vi-VN"/>
              </w:rPr>
              <w:t xml:space="preserve"> yêu </w:t>
            </w:r>
            <w:proofErr w:type="spellStart"/>
            <w:r w:rsidR="00873496" w:rsidRPr="0059366C">
              <w:rPr>
                <w:lang w:val="vi-VN"/>
              </w:rPr>
              <w:t>cầu</w:t>
            </w:r>
            <w:proofErr w:type="spellEnd"/>
            <w:r w:rsidR="00873496" w:rsidRPr="0059366C">
              <w:rPr>
                <w:lang w:val="vi-VN"/>
              </w:rPr>
              <w:t xml:space="preserve"> </w:t>
            </w:r>
            <w:proofErr w:type="spellStart"/>
            <w:r w:rsidR="00873496" w:rsidRPr="0059366C">
              <w:rPr>
                <w:lang w:val="vi-VN"/>
              </w:rPr>
              <w:t>đề</w:t>
            </w:r>
            <w:proofErr w:type="spellEnd"/>
            <w:r w:rsidR="00873496" w:rsidRPr="0059366C">
              <w:rPr>
                <w:lang w:val="vi-VN"/>
              </w:rPr>
              <w:t xml:space="preserve"> ra</w:t>
            </w:r>
          </w:p>
        </w:tc>
      </w:tr>
      <w:tr w:rsidR="006C1841" w:rsidRPr="00463E6B" w14:paraId="6E93495B" w14:textId="77777777" w:rsidTr="00873496">
        <w:tc>
          <w:tcPr>
            <w:tcW w:w="682" w:type="dxa"/>
          </w:tcPr>
          <w:p w14:paraId="278AF596" w14:textId="5F9B02D4" w:rsidR="006C1841" w:rsidRPr="0059366C" w:rsidRDefault="00873496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5</w:t>
            </w:r>
          </w:p>
        </w:tc>
        <w:tc>
          <w:tcPr>
            <w:tcW w:w="1623" w:type="dxa"/>
          </w:tcPr>
          <w:p w14:paraId="18FC47B2" w14:textId="48112615" w:rsidR="006C1841" w:rsidRPr="0059366C" w:rsidRDefault="00873496" w:rsidP="00873496">
            <w:pPr>
              <w:jc w:val="center"/>
              <w:rPr>
                <w:lang w:val="vi-VN"/>
              </w:rPr>
            </w:pPr>
            <w:r w:rsidRPr="0059366C">
              <w:rPr>
                <w:lang w:val="vi-VN"/>
              </w:rPr>
              <w:t>19/12/2021</w:t>
            </w:r>
          </w:p>
        </w:tc>
        <w:tc>
          <w:tcPr>
            <w:tcW w:w="1994" w:type="dxa"/>
          </w:tcPr>
          <w:p w14:paraId="21574717" w14:textId="77777777" w:rsidR="006C1841" w:rsidRPr="0059366C" w:rsidRDefault="006C1841" w:rsidP="00873496">
            <w:pPr>
              <w:jc w:val="center"/>
              <w:rPr>
                <w:lang w:val="vi-VN"/>
              </w:rPr>
            </w:pPr>
          </w:p>
        </w:tc>
        <w:tc>
          <w:tcPr>
            <w:tcW w:w="5997" w:type="dxa"/>
          </w:tcPr>
          <w:p w14:paraId="2C4F0583" w14:textId="7247395F" w:rsidR="006C1841" w:rsidRPr="0059366C" w:rsidRDefault="00616B63" w:rsidP="002732DE">
            <w:pPr>
              <w:rPr>
                <w:b/>
                <w:bCs/>
                <w:lang w:val="vi-VN"/>
              </w:rPr>
            </w:pPr>
            <w:r w:rsidRPr="0059366C">
              <w:rPr>
                <w:b/>
                <w:bCs/>
                <w:lang w:val="vi-VN"/>
              </w:rPr>
              <w:t>Kết</w:t>
            </w:r>
            <w:r w:rsidR="00873496" w:rsidRPr="0059366C">
              <w:rPr>
                <w:b/>
                <w:bCs/>
                <w:lang w:val="vi-VN"/>
              </w:rPr>
              <w:t xml:space="preserve"> </w:t>
            </w:r>
            <w:r w:rsidRPr="0059366C">
              <w:rPr>
                <w:b/>
                <w:bCs/>
                <w:lang w:val="vi-VN"/>
              </w:rPr>
              <w:t>thúc</w:t>
            </w:r>
            <w:r w:rsidR="00873496" w:rsidRPr="0059366C">
              <w:rPr>
                <w:b/>
                <w:bCs/>
                <w:lang w:val="vi-VN"/>
              </w:rPr>
              <w:t xml:space="preserve"> </w:t>
            </w:r>
            <w:proofErr w:type="spellStart"/>
            <w:r w:rsidR="00873496" w:rsidRPr="0059366C">
              <w:rPr>
                <w:b/>
                <w:bCs/>
                <w:lang w:val="vi-VN"/>
              </w:rPr>
              <w:t>tiến</w:t>
            </w:r>
            <w:proofErr w:type="spellEnd"/>
            <w:r w:rsidR="00873496" w:rsidRPr="0059366C">
              <w:rPr>
                <w:b/>
                <w:bCs/>
                <w:lang w:val="vi-VN"/>
              </w:rPr>
              <w:t xml:space="preserve"> trình </w:t>
            </w:r>
            <w:proofErr w:type="spellStart"/>
            <w:r w:rsidR="00873496" w:rsidRPr="0059366C">
              <w:rPr>
                <w:b/>
                <w:bCs/>
                <w:lang w:val="vi-VN"/>
              </w:rPr>
              <w:t>kiểm</w:t>
            </w:r>
            <w:proofErr w:type="spellEnd"/>
            <w:r w:rsidR="00873496" w:rsidRPr="0059366C">
              <w:rPr>
                <w:b/>
                <w:bCs/>
                <w:lang w:val="vi-VN"/>
              </w:rPr>
              <w:t xml:space="preserve"> </w:t>
            </w:r>
            <w:proofErr w:type="spellStart"/>
            <w:r w:rsidR="00873496" w:rsidRPr="0059366C">
              <w:rPr>
                <w:b/>
                <w:bCs/>
                <w:lang w:val="vi-VN"/>
              </w:rPr>
              <w:t>thử</w:t>
            </w:r>
            <w:proofErr w:type="spellEnd"/>
            <w:r w:rsidR="00873496" w:rsidRPr="0059366C">
              <w:rPr>
                <w:b/>
                <w:bCs/>
                <w:lang w:val="vi-VN"/>
              </w:rPr>
              <w:t xml:space="preserve"> (Giai </w:t>
            </w:r>
            <w:proofErr w:type="spellStart"/>
            <w:r w:rsidR="00873496" w:rsidRPr="0059366C">
              <w:rPr>
                <w:b/>
                <w:bCs/>
                <w:lang w:val="vi-VN"/>
              </w:rPr>
              <w:t>đoạn</w:t>
            </w:r>
            <w:proofErr w:type="spellEnd"/>
            <w:r w:rsidR="00873496" w:rsidRPr="0059366C">
              <w:rPr>
                <w:b/>
                <w:bCs/>
                <w:lang w:val="vi-VN"/>
              </w:rPr>
              <w:t xml:space="preserve"> 1)</w:t>
            </w:r>
          </w:p>
        </w:tc>
      </w:tr>
    </w:tbl>
    <w:p w14:paraId="62745376" w14:textId="43F3DB03" w:rsidR="00016C8C" w:rsidRPr="0011249F" w:rsidRDefault="00C60DF8" w:rsidP="002732DE">
      <w:pPr>
        <w:rPr>
          <w:color w:val="0070C0"/>
          <w:lang w:val="vi-VN"/>
        </w:rPr>
      </w:pPr>
      <w:r>
        <w:rPr>
          <w:lang w:val="vi-VN"/>
        </w:rPr>
        <w:t xml:space="preserve"> </w:t>
      </w:r>
      <w:r w:rsidR="00016C8C" w:rsidRPr="0011249F">
        <w:rPr>
          <w:lang w:val="vi-VN"/>
        </w:rPr>
        <w:br w:type="page"/>
      </w:r>
    </w:p>
    <w:p w14:paraId="23B2C4FD" w14:textId="77777777" w:rsidR="00B80BBB" w:rsidRPr="00E84013" w:rsidRDefault="00E05E5E" w:rsidP="00E84013">
      <w:pPr>
        <w:pStyle w:val="u1"/>
      </w:pPr>
      <w:bookmarkStart w:id="7" w:name="_Toc90102793"/>
      <w:r>
        <w:lastRenderedPageBreak/>
        <w:t>Test case</w:t>
      </w:r>
      <w:bookmarkEnd w:id="7"/>
    </w:p>
    <w:p w14:paraId="40019BF0" w14:textId="6EF1FE95" w:rsidR="00E05E5E" w:rsidRPr="00374E62" w:rsidRDefault="00E05E5E" w:rsidP="00374E62">
      <w:pPr>
        <w:pStyle w:val="u2"/>
      </w:pPr>
      <w:bookmarkStart w:id="8" w:name="_Toc90102794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</w:t>
      </w:r>
      <w:bookmarkEnd w:id="8"/>
    </w:p>
    <w:tbl>
      <w:tblPr>
        <w:tblStyle w:val="LiBang"/>
        <w:tblW w:w="8777" w:type="dxa"/>
        <w:tblInd w:w="959" w:type="dxa"/>
        <w:tblLook w:val="04A0" w:firstRow="1" w:lastRow="0" w:firstColumn="1" w:lastColumn="0" w:noHBand="0" w:noVBand="1"/>
      </w:tblPr>
      <w:tblGrid>
        <w:gridCol w:w="817"/>
        <w:gridCol w:w="2355"/>
        <w:gridCol w:w="1065"/>
        <w:gridCol w:w="4540"/>
      </w:tblGrid>
      <w:tr w:rsidR="00E05E5E" w:rsidRPr="002205EF" w14:paraId="08B5486B" w14:textId="77777777" w:rsidTr="279B618D">
        <w:tc>
          <w:tcPr>
            <w:tcW w:w="817" w:type="dxa"/>
            <w:shd w:val="clear" w:color="auto" w:fill="0070C0"/>
          </w:tcPr>
          <w:p w14:paraId="18C80BB9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355" w:type="dxa"/>
            <w:shd w:val="clear" w:color="auto" w:fill="0070C0"/>
          </w:tcPr>
          <w:p w14:paraId="4D768143" w14:textId="77777777" w:rsidR="00E05E5E" w:rsidRPr="002205E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1065" w:type="dxa"/>
            <w:shd w:val="clear" w:color="auto" w:fill="0070C0"/>
          </w:tcPr>
          <w:p w14:paraId="5649C500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Đối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tượng</w:t>
            </w:r>
            <w:proofErr w:type="spellEnd"/>
            <w:r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4540" w:type="dxa"/>
            <w:shd w:val="clear" w:color="auto" w:fill="0070C0"/>
          </w:tcPr>
          <w:p w14:paraId="67176CC9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05E5E" w14:paraId="19B9AB43" w14:textId="77777777" w:rsidTr="279B618D">
        <w:tc>
          <w:tcPr>
            <w:tcW w:w="817" w:type="dxa"/>
          </w:tcPr>
          <w:p w14:paraId="2DA7EBD7" w14:textId="51BA5DC7" w:rsidR="00E05E5E" w:rsidRDefault="69F03D37" w:rsidP="00176377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355" w:type="dxa"/>
          </w:tcPr>
          <w:p w14:paraId="1E0F6F13" w14:textId="473E155A" w:rsidR="00E05E5E" w:rsidRDefault="69F03D37" w:rsidP="00176377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</w:p>
        </w:tc>
        <w:tc>
          <w:tcPr>
            <w:tcW w:w="1065" w:type="dxa"/>
          </w:tcPr>
          <w:p w14:paraId="5124E8D1" w14:textId="0461C00C" w:rsidR="00E05E5E" w:rsidRDefault="5B2B98FC" w:rsidP="00176377">
            <w:pPr>
              <w:spacing w:before="60" w:after="60" w:line="276" w:lineRule="auto"/>
            </w:pPr>
            <w:r>
              <w:t>Guest</w:t>
            </w:r>
          </w:p>
        </w:tc>
        <w:tc>
          <w:tcPr>
            <w:tcW w:w="4540" w:type="dxa"/>
          </w:tcPr>
          <w:p w14:paraId="10048D9E" w14:textId="6C6C83D8" w:rsidR="00E05E5E" w:rsidRDefault="5B2B98FC" w:rsidP="00176377">
            <w:pPr>
              <w:spacing w:before="60" w:after="60" w:line="276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 w:rsidR="5AAF7F03">
              <w:t>tính</w:t>
            </w:r>
            <w:proofErr w:type="spellEnd"/>
            <w:r w:rsidR="5AAF7F03">
              <w:t xml:space="preserve"> </w:t>
            </w:r>
            <w:proofErr w:type="spellStart"/>
            <w:r w:rsidR="5AAF7F03">
              <w:t>năng</w:t>
            </w:r>
            <w:proofErr w:type="spellEnd"/>
            <w:r>
              <w:t xml:space="preserve"> </w:t>
            </w:r>
            <w:proofErr w:type="spellStart"/>
            <w:r w:rsidR="5903BF5C">
              <w:t>tạo</w:t>
            </w:r>
            <w:proofErr w:type="spellEnd"/>
            <w:r w:rsidR="5903BF5C">
              <w:t xml:space="preserve"> </w:t>
            </w:r>
            <w:proofErr w:type="spellStart"/>
            <w:r w:rsidR="5903BF5C">
              <w:t>tài</w:t>
            </w:r>
            <w:proofErr w:type="spellEnd"/>
            <w:r w:rsidR="5903BF5C">
              <w:t xml:space="preserve"> </w:t>
            </w:r>
            <w:proofErr w:type="spellStart"/>
            <w:r w:rsidR="5903BF5C">
              <w:t>khoản</w:t>
            </w:r>
            <w:proofErr w:type="spellEnd"/>
            <w:r w:rsidR="5903BF5C">
              <w:t xml:space="preserve"> </w:t>
            </w:r>
            <w:proofErr w:type="spellStart"/>
            <w:r w:rsidR="5903BF5C">
              <w:t>và</w:t>
            </w:r>
            <w:proofErr w:type="spellEnd"/>
            <w:r w:rsidR="52125EFF">
              <w:t xml:space="preserve"> </w:t>
            </w:r>
            <w:proofErr w:type="spellStart"/>
            <w:r w:rsidR="5903BF5C">
              <w:t>ghi</w:t>
            </w:r>
            <w:proofErr w:type="spellEnd"/>
            <w:r w:rsidR="5903BF5C">
              <w:t xml:space="preserve"> </w:t>
            </w:r>
            <w:proofErr w:type="spellStart"/>
            <w:r w:rsidR="5903BF5C">
              <w:t>nhận</w:t>
            </w:r>
            <w:proofErr w:type="spellEnd"/>
            <w:r w:rsidR="1296F9AD">
              <w:t xml:space="preserve"> </w:t>
            </w:r>
            <w:proofErr w:type="spellStart"/>
            <w:r w:rsidR="5903BF5C">
              <w:t>vào</w:t>
            </w:r>
            <w:proofErr w:type="spellEnd"/>
            <w:r w:rsidR="5903BF5C">
              <w:t xml:space="preserve"> </w:t>
            </w:r>
            <w:proofErr w:type="spellStart"/>
            <w:r w:rsidR="5903BF5C">
              <w:t>cơ</w:t>
            </w:r>
            <w:proofErr w:type="spellEnd"/>
            <w:r w:rsidR="5903BF5C">
              <w:t xml:space="preserve"> </w:t>
            </w:r>
            <w:proofErr w:type="spellStart"/>
            <w:r w:rsidR="5903BF5C">
              <w:t>sở</w:t>
            </w:r>
            <w:proofErr w:type="spellEnd"/>
            <w:r w:rsidR="5903BF5C">
              <w:t xml:space="preserve"> </w:t>
            </w:r>
            <w:proofErr w:type="spellStart"/>
            <w:r w:rsidR="5903BF5C">
              <w:t>dữ</w:t>
            </w:r>
            <w:proofErr w:type="spellEnd"/>
            <w:r w:rsidR="5903BF5C">
              <w:t xml:space="preserve"> </w:t>
            </w:r>
            <w:proofErr w:type="spellStart"/>
            <w:r w:rsidR="5903BF5C">
              <w:t>liệu</w:t>
            </w:r>
            <w:proofErr w:type="spellEnd"/>
            <w:r w:rsidR="182AB2E9">
              <w:t xml:space="preserve"> </w:t>
            </w:r>
            <w:proofErr w:type="spellStart"/>
            <w:r w:rsidR="182AB2E9">
              <w:t>nếu</w:t>
            </w:r>
            <w:proofErr w:type="spellEnd"/>
            <w:r w:rsidR="182AB2E9">
              <w:t xml:space="preserve"> </w:t>
            </w:r>
            <w:proofErr w:type="spellStart"/>
            <w:r w:rsidR="182AB2E9">
              <w:t>thành</w:t>
            </w:r>
            <w:proofErr w:type="spellEnd"/>
            <w:r w:rsidR="182AB2E9">
              <w:t xml:space="preserve"> </w:t>
            </w:r>
            <w:proofErr w:type="spellStart"/>
            <w:r w:rsidR="00072F28">
              <w:t>công</w:t>
            </w:r>
            <w:proofErr w:type="spellEnd"/>
            <w:r w:rsidR="00072F28">
              <w:t>,</w:t>
            </w:r>
            <w:r w:rsidR="2095C371">
              <w:t xml:space="preserve"> </w:t>
            </w:r>
            <w:proofErr w:type="spellStart"/>
            <w:r w:rsidR="2095C371">
              <w:t>ngược</w:t>
            </w:r>
            <w:proofErr w:type="spellEnd"/>
            <w:r w:rsidR="2095C371">
              <w:t xml:space="preserve"> </w:t>
            </w:r>
            <w:proofErr w:type="spellStart"/>
            <w:r w:rsidR="2095C371">
              <w:t>lại</w:t>
            </w:r>
            <w:proofErr w:type="spellEnd"/>
            <w:r w:rsidR="2095C371">
              <w:t xml:space="preserve"> </w:t>
            </w:r>
            <w:proofErr w:type="spellStart"/>
            <w:r w:rsidR="2095C371">
              <w:t>thông</w:t>
            </w:r>
            <w:proofErr w:type="spellEnd"/>
            <w:r w:rsidR="2095C371">
              <w:t xml:space="preserve"> </w:t>
            </w:r>
            <w:proofErr w:type="spellStart"/>
            <w:r w:rsidR="2095C371">
              <w:t>báo</w:t>
            </w:r>
            <w:proofErr w:type="spellEnd"/>
            <w:r w:rsidR="2095C371">
              <w:t xml:space="preserve"> </w:t>
            </w:r>
            <w:proofErr w:type="spellStart"/>
            <w:r w:rsidR="2095C371">
              <w:t>lỗi</w:t>
            </w:r>
            <w:proofErr w:type="spellEnd"/>
            <w:r w:rsidR="2095C371">
              <w:t>.</w:t>
            </w:r>
          </w:p>
        </w:tc>
      </w:tr>
      <w:tr w:rsidR="279B618D" w14:paraId="76AC45B4" w14:textId="77777777" w:rsidTr="279B618D">
        <w:tc>
          <w:tcPr>
            <w:tcW w:w="817" w:type="dxa"/>
          </w:tcPr>
          <w:p w14:paraId="6C1B4C2F" w14:textId="6B7860C9" w:rsidR="753EE511" w:rsidRDefault="753EE511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2</w:t>
            </w:r>
          </w:p>
        </w:tc>
        <w:tc>
          <w:tcPr>
            <w:tcW w:w="2355" w:type="dxa"/>
          </w:tcPr>
          <w:p w14:paraId="2240E153" w14:textId="31B9C8E3" w:rsidR="753EE511" w:rsidRDefault="753EE511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Tìm</w:t>
            </w:r>
            <w:proofErr w:type="spellEnd"/>
            <w:r w:rsidR="49B3CC9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49B3CC9C" w:rsidRPr="279B618D">
              <w:rPr>
                <w:rFonts w:ascii="Cambria" w:eastAsia="Calibri" w:hAnsi="Cambria"/>
                <w:szCs w:val="26"/>
              </w:rPr>
              <w:t>kiếm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</w:p>
        </w:tc>
        <w:tc>
          <w:tcPr>
            <w:tcW w:w="1065" w:type="dxa"/>
          </w:tcPr>
          <w:p w14:paraId="0D7C1CE1" w14:textId="206135C0" w:rsidR="6F57F3D7" w:rsidRDefault="6F57F3D7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Guest</w:t>
            </w:r>
          </w:p>
        </w:tc>
        <w:tc>
          <w:tcPr>
            <w:tcW w:w="4540" w:type="dxa"/>
          </w:tcPr>
          <w:p w14:paraId="218ABFBE" w14:textId="304CD4B0" w:rsidR="0672BC36" w:rsidRDefault="0672BC36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 xml:space="preserve">Khi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thực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hiện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việc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tìm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kiếm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một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  <w:r w:rsidR="04241EE5" w:rsidRPr="279B618D">
              <w:rPr>
                <w:rFonts w:ascii="Cambria" w:eastAsia="Calibri" w:hAnsi="Cambria"/>
                <w:szCs w:val="26"/>
              </w:rPr>
              <w:t>,</w:t>
            </w:r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kiểm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xem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kết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quả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trả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về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có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0072F28" w:rsidRPr="279B618D">
              <w:rPr>
                <w:rFonts w:ascii="Cambria" w:eastAsia="Calibri" w:hAnsi="Cambria"/>
                <w:szCs w:val="26"/>
              </w:rPr>
              <w:t>giống</w:t>
            </w:r>
            <w:proofErr w:type="spellEnd"/>
            <w:r w:rsidR="00072F28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0072F28" w:rsidRPr="279B618D">
              <w:rPr>
                <w:rFonts w:ascii="Cambria" w:eastAsia="Calibri" w:hAnsi="Cambria"/>
                <w:szCs w:val="26"/>
              </w:rPr>
              <w:t>như</w:t>
            </w:r>
            <w:proofErr w:type="spellEnd"/>
            <w:r w:rsidR="3AC95E29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AC95E29" w:rsidRPr="279B618D">
              <w:rPr>
                <w:rFonts w:ascii="Cambria" w:eastAsia="Calibri" w:hAnsi="Cambria"/>
                <w:szCs w:val="26"/>
              </w:rPr>
              <w:t>mong</w:t>
            </w:r>
            <w:proofErr w:type="spellEnd"/>
            <w:r w:rsidR="3AC95E29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AC95E29" w:rsidRPr="279B618D">
              <w:rPr>
                <w:rFonts w:ascii="Cambria" w:eastAsia="Calibri" w:hAnsi="Cambria"/>
                <w:szCs w:val="26"/>
              </w:rPr>
              <w:t>đợi</w:t>
            </w:r>
            <w:proofErr w:type="spellEnd"/>
            <w:r w:rsidR="3AC95E29" w:rsidRPr="279B618D">
              <w:rPr>
                <w:rFonts w:ascii="Cambria" w:eastAsia="Calibri" w:hAnsi="Cambria"/>
                <w:szCs w:val="26"/>
              </w:rPr>
              <w:t>.</w:t>
            </w:r>
          </w:p>
        </w:tc>
      </w:tr>
      <w:tr w:rsidR="279B618D" w14:paraId="46D051C9" w14:textId="77777777" w:rsidTr="279B618D">
        <w:tc>
          <w:tcPr>
            <w:tcW w:w="817" w:type="dxa"/>
          </w:tcPr>
          <w:p w14:paraId="08B8B83F" w14:textId="1DB71A8A" w:rsidR="372643D6" w:rsidRDefault="372643D6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3</w:t>
            </w:r>
          </w:p>
        </w:tc>
        <w:tc>
          <w:tcPr>
            <w:tcW w:w="2355" w:type="dxa"/>
          </w:tcPr>
          <w:p w14:paraId="35C9B05D" w14:textId="3D7E24BE" w:rsidR="372643D6" w:rsidRDefault="372643D6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Đăng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nhập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tài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khoản</w:t>
            </w:r>
            <w:proofErr w:type="spellEnd"/>
          </w:p>
        </w:tc>
        <w:tc>
          <w:tcPr>
            <w:tcW w:w="1065" w:type="dxa"/>
          </w:tcPr>
          <w:p w14:paraId="7EB15369" w14:textId="57EB6842" w:rsidR="5FEF6958" w:rsidRDefault="5FEF6958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Guest</w:t>
            </w:r>
          </w:p>
        </w:tc>
        <w:tc>
          <w:tcPr>
            <w:tcW w:w="4540" w:type="dxa"/>
          </w:tcPr>
          <w:p w14:paraId="0A3D2F7A" w14:textId="424BB314" w:rsidR="372643D6" w:rsidRDefault="372643D6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Kiểm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việc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đăng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nhập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tài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khoản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r w:rsidR="7DF4FA3C" w:rsidRPr="279B618D">
              <w:rPr>
                <w:rFonts w:ascii="Cambria" w:eastAsia="Calibri" w:hAnsi="Cambria"/>
                <w:szCs w:val="26"/>
              </w:rPr>
              <w:t xml:space="preserve">qua </w:t>
            </w:r>
            <w:proofErr w:type="spellStart"/>
            <w:r w:rsidR="7DF4FA3C" w:rsidRPr="279B618D">
              <w:rPr>
                <w:rFonts w:ascii="Cambria" w:eastAsia="Calibri" w:hAnsi="Cambria"/>
                <w:szCs w:val="26"/>
              </w:rPr>
              <w:t>các</w:t>
            </w:r>
            <w:proofErr w:type="spellEnd"/>
            <w:r w:rsidR="7DF4FA3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7DF4FA3C" w:rsidRPr="279B618D">
              <w:rPr>
                <w:rFonts w:ascii="Cambria" w:eastAsia="Calibri" w:hAnsi="Cambria"/>
                <w:szCs w:val="26"/>
              </w:rPr>
              <w:t>thông</w:t>
            </w:r>
            <w:proofErr w:type="spellEnd"/>
            <w:r w:rsidR="7DF4FA3C" w:rsidRPr="279B618D">
              <w:rPr>
                <w:rFonts w:ascii="Cambria" w:eastAsia="Calibri" w:hAnsi="Cambria"/>
                <w:szCs w:val="26"/>
              </w:rPr>
              <w:t xml:space="preserve"> tin </w:t>
            </w:r>
            <w:proofErr w:type="spellStart"/>
            <w:r w:rsidR="7DF4FA3C" w:rsidRPr="279B618D">
              <w:rPr>
                <w:rFonts w:ascii="Cambria" w:eastAsia="Calibri" w:hAnsi="Cambria"/>
                <w:szCs w:val="26"/>
              </w:rPr>
              <w:t>được</w:t>
            </w:r>
            <w:proofErr w:type="spellEnd"/>
            <w:r w:rsidR="7DF4FA3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7DF4FA3C" w:rsidRPr="279B618D">
              <w:rPr>
                <w:rFonts w:ascii="Cambria" w:eastAsia="Calibri" w:hAnsi="Cambria"/>
                <w:szCs w:val="26"/>
              </w:rPr>
              <w:t>yêu</w:t>
            </w:r>
            <w:proofErr w:type="spellEnd"/>
            <w:r w:rsidR="7DF4FA3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7DF4FA3C" w:rsidRPr="279B618D">
              <w:rPr>
                <w:rFonts w:ascii="Cambria" w:eastAsia="Calibri" w:hAnsi="Cambria"/>
                <w:szCs w:val="26"/>
              </w:rPr>
              <w:t>cầu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,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nếu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thành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công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sẽ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</w:t>
            </w:r>
            <w:r w:rsidR="6990677B" w:rsidRPr="279B618D">
              <w:rPr>
                <w:rFonts w:ascii="Cambria" w:eastAsia="Calibri" w:hAnsi="Cambria"/>
                <w:szCs w:val="26"/>
              </w:rPr>
              <w:t>rở</w:t>
            </w:r>
            <w:proofErr w:type="spellEnd"/>
            <w:r w:rsidR="699067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990677B" w:rsidRPr="279B618D">
              <w:rPr>
                <w:rFonts w:ascii="Cambria" w:eastAsia="Calibri" w:hAnsi="Cambria"/>
                <w:szCs w:val="26"/>
              </w:rPr>
              <w:t>thành</w:t>
            </w:r>
            <w:proofErr w:type="spellEnd"/>
            <w:r w:rsidR="6990677B" w:rsidRPr="279B618D">
              <w:rPr>
                <w:rFonts w:ascii="Cambria" w:eastAsia="Calibri" w:hAnsi="Cambria"/>
                <w:szCs w:val="26"/>
              </w:rPr>
              <w:t xml:space="preserve"> </w:t>
            </w:r>
            <w:r w:rsidR="00072F28" w:rsidRPr="279B618D">
              <w:rPr>
                <w:rFonts w:ascii="Cambria" w:eastAsia="Calibri" w:hAnsi="Cambria"/>
                <w:szCs w:val="26"/>
              </w:rPr>
              <w:t>User,</w:t>
            </w:r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ngược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lại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tài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khoản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không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tồn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tại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hoặc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sai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thông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tin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sẽ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thông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báo</w:t>
            </w:r>
            <w:proofErr w:type="spellEnd"/>
            <w:r w:rsidR="0A498B7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0A498B7B" w:rsidRPr="279B618D">
              <w:rPr>
                <w:rFonts w:ascii="Cambria" w:eastAsia="Calibri" w:hAnsi="Cambria"/>
                <w:szCs w:val="26"/>
              </w:rPr>
              <w:t>lỗi</w:t>
            </w:r>
            <w:proofErr w:type="spellEnd"/>
          </w:p>
        </w:tc>
      </w:tr>
      <w:tr w:rsidR="279B618D" w14:paraId="0D6FE9AB" w14:textId="77777777" w:rsidTr="279B618D">
        <w:tc>
          <w:tcPr>
            <w:tcW w:w="817" w:type="dxa"/>
          </w:tcPr>
          <w:p w14:paraId="09B70232" w14:textId="4B716763" w:rsidR="372643D6" w:rsidRDefault="372643D6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4</w:t>
            </w:r>
          </w:p>
        </w:tc>
        <w:tc>
          <w:tcPr>
            <w:tcW w:w="2355" w:type="dxa"/>
          </w:tcPr>
          <w:p w14:paraId="4AC85973" w14:textId="387D98DC" w:rsidR="01CD7D66" w:rsidRDefault="01CD7D66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Thêm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đội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bóng</w:t>
            </w:r>
            <w:proofErr w:type="spellEnd"/>
          </w:p>
        </w:tc>
        <w:tc>
          <w:tcPr>
            <w:tcW w:w="1065" w:type="dxa"/>
          </w:tcPr>
          <w:p w14:paraId="08BD6978" w14:textId="12C0B0B9" w:rsidR="01CD7D66" w:rsidRDefault="01CD7D66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User</w:t>
            </w:r>
          </w:p>
        </w:tc>
        <w:tc>
          <w:tcPr>
            <w:tcW w:w="4540" w:type="dxa"/>
          </w:tcPr>
          <w:p w14:paraId="19BBA87F" w14:textId="20FF0813" w:rsidR="01CD7D66" w:rsidRDefault="01CD7D66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Thực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hiện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tạo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một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708DE8EB" w:rsidRPr="279B618D">
              <w:rPr>
                <w:rFonts w:ascii="Cambria" w:eastAsia="Calibri" w:hAnsi="Cambria"/>
                <w:szCs w:val="26"/>
              </w:rPr>
              <w:t>đội</w:t>
            </w:r>
            <w:proofErr w:type="spellEnd"/>
            <w:r w:rsidR="708DE8E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708DE8EB" w:rsidRPr="279B618D">
              <w:rPr>
                <w:rFonts w:ascii="Cambria" w:eastAsia="Calibri" w:hAnsi="Cambria"/>
                <w:szCs w:val="26"/>
              </w:rPr>
              <w:t>bóng</w:t>
            </w:r>
            <w:proofErr w:type="spellEnd"/>
            <w:r w:rsidR="708DE8E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708DE8EB" w:rsidRPr="279B618D">
              <w:rPr>
                <w:rFonts w:ascii="Cambria" w:eastAsia="Calibri" w:hAnsi="Cambria"/>
                <w:szCs w:val="26"/>
              </w:rPr>
              <w:t>theo</w:t>
            </w:r>
            <w:proofErr w:type="spellEnd"/>
            <w:r w:rsidR="708DE8E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708DE8EB" w:rsidRPr="279B618D">
              <w:rPr>
                <w:rFonts w:ascii="Cambria" w:eastAsia="Calibri" w:hAnsi="Cambria"/>
                <w:szCs w:val="26"/>
              </w:rPr>
              <w:t>yêu</w:t>
            </w:r>
            <w:proofErr w:type="spellEnd"/>
            <w:r w:rsidR="708DE8EB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708DE8EB" w:rsidRPr="279B618D">
              <w:rPr>
                <w:rFonts w:ascii="Cambria" w:eastAsia="Calibri" w:hAnsi="Cambria"/>
                <w:szCs w:val="26"/>
              </w:rPr>
              <w:t>c</w:t>
            </w:r>
            <w:r w:rsidR="3A88CDF7" w:rsidRPr="279B618D">
              <w:rPr>
                <w:rFonts w:ascii="Cambria" w:eastAsia="Calibri" w:hAnsi="Cambria"/>
                <w:szCs w:val="26"/>
              </w:rPr>
              <w:t>ầu</w:t>
            </w:r>
            <w:proofErr w:type="spellEnd"/>
            <w:r w:rsidR="3A88CDF7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A88CDF7" w:rsidRPr="279B618D">
              <w:rPr>
                <w:rFonts w:ascii="Cambria" w:eastAsia="Calibri" w:hAnsi="Cambria"/>
                <w:szCs w:val="26"/>
              </w:rPr>
              <w:t>của</w:t>
            </w:r>
            <w:proofErr w:type="spellEnd"/>
            <w:r w:rsidR="3A88CDF7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A88CDF7" w:rsidRPr="279B618D">
              <w:rPr>
                <w:rFonts w:ascii="Cambria" w:eastAsia="Calibri" w:hAnsi="Cambria"/>
                <w:szCs w:val="26"/>
              </w:rPr>
              <w:t>người</w:t>
            </w:r>
            <w:proofErr w:type="spellEnd"/>
            <w:r w:rsidR="3A88CDF7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A88CDF7" w:rsidRPr="279B618D">
              <w:rPr>
                <w:rFonts w:ascii="Cambria" w:eastAsia="Calibri" w:hAnsi="Cambria"/>
                <w:szCs w:val="26"/>
              </w:rPr>
              <w:t>dùng</w:t>
            </w:r>
            <w:proofErr w:type="spellEnd"/>
            <w:r w:rsidR="3A88CDF7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A88CDF7" w:rsidRPr="279B618D">
              <w:rPr>
                <w:rFonts w:ascii="Cambria" w:eastAsia="Calibri" w:hAnsi="Cambria"/>
                <w:szCs w:val="26"/>
              </w:rPr>
              <w:t>ghi</w:t>
            </w:r>
            <w:proofErr w:type="spellEnd"/>
            <w:r w:rsidR="3A88CDF7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A88CDF7" w:rsidRPr="279B618D">
              <w:rPr>
                <w:rFonts w:ascii="Cambria" w:eastAsia="Calibri" w:hAnsi="Cambria"/>
                <w:szCs w:val="26"/>
              </w:rPr>
              <w:t>nhận</w:t>
            </w:r>
            <w:proofErr w:type="spellEnd"/>
            <w:r w:rsidR="3A88CDF7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DD2B4E7" w:rsidRPr="279B618D">
              <w:rPr>
                <w:rFonts w:ascii="Cambria" w:eastAsia="Calibri" w:hAnsi="Cambria"/>
                <w:szCs w:val="26"/>
              </w:rPr>
              <w:t>vào</w:t>
            </w:r>
            <w:proofErr w:type="spellEnd"/>
            <w:r w:rsidR="3DD2B4E7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cơ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sở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dữ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liệu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nếu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thành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công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,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ngược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lại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thông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báo</w:t>
            </w:r>
            <w:proofErr w:type="spellEnd"/>
            <w:r w:rsidR="1F1880AC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1F1880AC" w:rsidRPr="279B618D">
              <w:rPr>
                <w:rFonts w:ascii="Cambria" w:eastAsia="Calibri" w:hAnsi="Cambria"/>
                <w:szCs w:val="26"/>
              </w:rPr>
              <w:t>lỗi</w:t>
            </w:r>
            <w:proofErr w:type="spellEnd"/>
            <w:r w:rsidR="6B456932" w:rsidRPr="279B618D">
              <w:rPr>
                <w:rFonts w:ascii="Cambria" w:eastAsia="Calibri" w:hAnsi="Cambria"/>
                <w:szCs w:val="26"/>
              </w:rPr>
              <w:t>.</w:t>
            </w:r>
          </w:p>
        </w:tc>
      </w:tr>
      <w:tr w:rsidR="279B618D" w14:paraId="76E0E121" w14:textId="77777777" w:rsidTr="279B618D">
        <w:tc>
          <w:tcPr>
            <w:tcW w:w="817" w:type="dxa"/>
          </w:tcPr>
          <w:p w14:paraId="71074BAD" w14:textId="5061B9D5" w:rsidR="6B456932" w:rsidRDefault="6B456932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5</w:t>
            </w:r>
          </w:p>
        </w:tc>
        <w:tc>
          <w:tcPr>
            <w:tcW w:w="2355" w:type="dxa"/>
          </w:tcPr>
          <w:p w14:paraId="09250D7C" w14:textId="11FC925D" w:rsidR="6B456932" w:rsidRDefault="6B456932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Tham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</w:p>
        </w:tc>
        <w:tc>
          <w:tcPr>
            <w:tcW w:w="1065" w:type="dxa"/>
          </w:tcPr>
          <w:p w14:paraId="285D4B31" w14:textId="36EE6BE7" w:rsidR="6E7FD0F1" w:rsidRDefault="6E7FD0F1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User</w:t>
            </w:r>
          </w:p>
        </w:tc>
        <w:tc>
          <w:tcPr>
            <w:tcW w:w="4540" w:type="dxa"/>
          </w:tcPr>
          <w:p w14:paraId="2ACC78F2" w14:textId="6AAB82CD" w:rsidR="6E7FD0F1" w:rsidRDefault="6E7FD0F1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Thực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hiện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việc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tham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vào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các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theo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yêu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cầu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của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người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dùng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,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nếu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không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tham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gia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được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sẽ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hiện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thông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6F6BF176" w:rsidRPr="279B618D">
              <w:rPr>
                <w:rFonts w:ascii="Cambria" w:eastAsia="Calibri" w:hAnsi="Cambria"/>
                <w:szCs w:val="26"/>
              </w:rPr>
              <w:t>báo</w:t>
            </w:r>
            <w:proofErr w:type="spellEnd"/>
            <w:r w:rsidR="6F6BF176" w:rsidRPr="279B618D">
              <w:rPr>
                <w:rFonts w:ascii="Cambria" w:eastAsia="Calibri" w:hAnsi="Cambria"/>
                <w:szCs w:val="26"/>
              </w:rPr>
              <w:t>.</w:t>
            </w:r>
          </w:p>
        </w:tc>
      </w:tr>
      <w:tr w:rsidR="279B618D" w14:paraId="7C33CE62" w14:textId="77777777" w:rsidTr="279B618D">
        <w:trPr>
          <w:trHeight w:val="300"/>
        </w:trPr>
        <w:tc>
          <w:tcPr>
            <w:tcW w:w="817" w:type="dxa"/>
          </w:tcPr>
          <w:p w14:paraId="74EDD49D" w14:textId="139D3C44" w:rsidR="3C4C0F9B" w:rsidRDefault="3C4C0F9B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6</w:t>
            </w:r>
          </w:p>
        </w:tc>
        <w:tc>
          <w:tcPr>
            <w:tcW w:w="2355" w:type="dxa"/>
          </w:tcPr>
          <w:p w14:paraId="6EFB6531" w14:textId="703EA305" w:rsidR="3C4C0F9B" w:rsidRDefault="3C4C0F9B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Đăng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xuất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tài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khoản</w:t>
            </w:r>
            <w:proofErr w:type="spellEnd"/>
          </w:p>
        </w:tc>
        <w:tc>
          <w:tcPr>
            <w:tcW w:w="1065" w:type="dxa"/>
          </w:tcPr>
          <w:p w14:paraId="0D6F12D7" w14:textId="304536C9" w:rsidR="3C4C0F9B" w:rsidRDefault="3C4C0F9B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User</w:t>
            </w:r>
          </w:p>
        </w:tc>
        <w:tc>
          <w:tcPr>
            <w:tcW w:w="4540" w:type="dxa"/>
          </w:tcPr>
          <w:p w14:paraId="1D379BDC" w14:textId="34495E65" w:rsidR="3C4C0F9B" w:rsidRDefault="3C4C0F9B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Người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dùng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thực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hiện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đăng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xuất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tài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khoản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ra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khỏi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trang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web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và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trở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thành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guest</w:t>
            </w:r>
            <w:r w:rsidR="06318B2F" w:rsidRPr="279B618D">
              <w:rPr>
                <w:rFonts w:ascii="Cambria" w:eastAsia="Calibri" w:hAnsi="Cambria"/>
                <w:szCs w:val="26"/>
              </w:rPr>
              <w:t>.</w:t>
            </w:r>
          </w:p>
        </w:tc>
      </w:tr>
      <w:tr w:rsidR="279B618D" w14:paraId="3DE50B8E" w14:textId="77777777" w:rsidTr="279B618D">
        <w:trPr>
          <w:trHeight w:val="300"/>
        </w:trPr>
        <w:tc>
          <w:tcPr>
            <w:tcW w:w="817" w:type="dxa"/>
          </w:tcPr>
          <w:p w14:paraId="3E4200BF" w14:textId="746E6501" w:rsidR="06318B2F" w:rsidRDefault="06318B2F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7</w:t>
            </w:r>
          </w:p>
        </w:tc>
        <w:tc>
          <w:tcPr>
            <w:tcW w:w="2355" w:type="dxa"/>
          </w:tcPr>
          <w:p w14:paraId="1682C31A" w14:textId="329B58C1" w:rsidR="06318B2F" w:rsidRDefault="06318B2F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Thêm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</w:p>
        </w:tc>
        <w:tc>
          <w:tcPr>
            <w:tcW w:w="1065" w:type="dxa"/>
          </w:tcPr>
          <w:p w14:paraId="74AC0430" w14:textId="3EBD08AB" w:rsidR="06318B2F" w:rsidRDefault="06318B2F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Admin</w:t>
            </w:r>
          </w:p>
        </w:tc>
        <w:tc>
          <w:tcPr>
            <w:tcW w:w="4540" w:type="dxa"/>
          </w:tcPr>
          <w:p w14:paraId="58E6F6F4" w14:textId="076E39BF" w:rsidR="06318B2F" w:rsidRDefault="06318B2F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Thực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hiện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thêm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một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theo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các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yêu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cầu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của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quản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trị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viên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và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ghi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nhận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vào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cơ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sở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dữ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liệu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nếu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thành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công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,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ngược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lại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thông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báo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lỗi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>.</w:t>
            </w:r>
          </w:p>
        </w:tc>
      </w:tr>
      <w:tr w:rsidR="279B618D" w14:paraId="1893D764" w14:textId="77777777" w:rsidTr="279B618D">
        <w:trPr>
          <w:trHeight w:val="300"/>
        </w:trPr>
        <w:tc>
          <w:tcPr>
            <w:tcW w:w="817" w:type="dxa"/>
          </w:tcPr>
          <w:p w14:paraId="3F7D6FFD" w14:textId="373DCA69" w:rsidR="1530BB72" w:rsidRDefault="1530BB72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8</w:t>
            </w:r>
          </w:p>
        </w:tc>
        <w:tc>
          <w:tcPr>
            <w:tcW w:w="2355" w:type="dxa"/>
          </w:tcPr>
          <w:p w14:paraId="7F7D3F35" w14:textId="206EFF8D" w:rsidR="1530BB72" w:rsidRDefault="1530BB72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Chỉnh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sửa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</w:p>
        </w:tc>
        <w:tc>
          <w:tcPr>
            <w:tcW w:w="1065" w:type="dxa"/>
          </w:tcPr>
          <w:p w14:paraId="23BD83A1" w14:textId="242A35E6" w:rsidR="1530BB72" w:rsidRDefault="1530BB72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Admin</w:t>
            </w:r>
          </w:p>
        </w:tc>
        <w:tc>
          <w:tcPr>
            <w:tcW w:w="4540" w:type="dxa"/>
          </w:tcPr>
          <w:p w14:paraId="1FCE0CC9" w14:textId="1A0578D8" w:rsidR="1530BB72" w:rsidRDefault="1530BB72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Quản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trị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viên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thay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đổi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các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thông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tin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của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lastRenderedPageBreak/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nếu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muốn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và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cập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nhật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lại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trong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cơ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sở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dữ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liệu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</w:t>
            </w:r>
            <w:r w:rsidR="31F4C18E" w:rsidRPr="279B618D">
              <w:rPr>
                <w:rFonts w:ascii="Cambria" w:eastAsia="Calibri" w:hAnsi="Cambria"/>
                <w:szCs w:val="26"/>
              </w:rPr>
              <w:t>ếu</w:t>
            </w:r>
            <w:proofErr w:type="spellEnd"/>
            <w:r w:rsidR="31F4C18E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1F4C18E" w:rsidRPr="279B618D">
              <w:rPr>
                <w:rFonts w:ascii="Cambria" w:eastAsia="Calibri" w:hAnsi="Cambria"/>
                <w:szCs w:val="26"/>
              </w:rPr>
              <w:t>thành</w:t>
            </w:r>
            <w:proofErr w:type="spellEnd"/>
            <w:r w:rsidR="31F4C18E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1F4C18E" w:rsidRPr="279B618D">
              <w:rPr>
                <w:rFonts w:ascii="Cambria" w:eastAsia="Calibri" w:hAnsi="Cambria"/>
                <w:szCs w:val="26"/>
              </w:rPr>
              <w:t>công</w:t>
            </w:r>
            <w:proofErr w:type="spellEnd"/>
            <w:r w:rsidR="31F4C18E" w:rsidRPr="279B618D">
              <w:rPr>
                <w:rFonts w:ascii="Cambria" w:eastAsia="Calibri" w:hAnsi="Cambria"/>
                <w:szCs w:val="26"/>
              </w:rPr>
              <w:t xml:space="preserve">, </w:t>
            </w:r>
            <w:proofErr w:type="spellStart"/>
            <w:r w:rsidR="31F4C18E" w:rsidRPr="279B618D">
              <w:rPr>
                <w:rFonts w:ascii="Cambria" w:eastAsia="Calibri" w:hAnsi="Cambria"/>
                <w:szCs w:val="26"/>
              </w:rPr>
              <w:t>ngược</w:t>
            </w:r>
            <w:proofErr w:type="spellEnd"/>
            <w:r w:rsidR="31F4C18E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1F4C18E" w:rsidRPr="279B618D">
              <w:rPr>
                <w:rFonts w:ascii="Cambria" w:eastAsia="Calibri" w:hAnsi="Cambria"/>
                <w:szCs w:val="26"/>
              </w:rPr>
              <w:t>lại</w:t>
            </w:r>
            <w:proofErr w:type="spellEnd"/>
            <w:r w:rsidR="31F4C18E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1F4C18E" w:rsidRPr="279B618D">
              <w:rPr>
                <w:rFonts w:ascii="Cambria" w:eastAsia="Calibri" w:hAnsi="Cambria"/>
                <w:szCs w:val="26"/>
              </w:rPr>
              <w:t>thông</w:t>
            </w:r>
            <w:proofErr w:type="spellEnd"/>
            <w:r w:rsidR="31F4C18E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1F4C18E" w:rsidRPr="279B618D">
              <w:rPr>
                <w:rFonts w:ascii="Cambria" w:eastAsia="Calibri" w:hAnsi="Cambria"/>
                <w:szCs w:val="26"/>
              </w:rPr>
              <w:t>báo</w:t>
            </w:r>
            <w:proofErr w:type="spellEnd"/>
            <w:r w:rsidR="31F4C18E"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="31F4C18E" w:rsidRPr="279B618D">
              <w:rPr>
                <w:rFonts w:ascii="Cambria" w:eastAsia="Calibri" w:hAnsi="Cambria"/>
                <w:szCs w:val="26"/>
              </w:rPr>
              <w:t>lỗi</w:t>
            </w:r>
            <w:proofErr w:type="spellEnd"/>
            <w:r w:rsidR="31F4C18E" w:rsidRPr="279B618D">
              <w:rPr>
                <w:rFonts w:ascii="Cambria" w:eastAsia="Calibri" w:hAnsi="Cambria"/>
                <w:szCs w:val="26"/>
              </w:rPr>
              <w:t>.</w:t>
            </w:r>
          </w:p>
        </w:tc>
      </w:tr>
      <w:tr w:rsidR="279B618D" w14:paraId="54315B89" w14:textId="77777777" w:rsidTr="279B618D">
        <w:trPr>
          <w:trHeight w:val="300"/>
        </w:trPr>
        <w:tc>
          <w:tcPr>
            <w:tcW w:w="817" w:type="dxa"/>
          </w:tcPr>
          <w:p w14:paraId="509DC75E" w14:textId="746F718F" w:rsidR="18C0804C" w:rsidRDefault="18C0804C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lastRenderedPageBreak/>
              <w:t>9</w:t>
            </w:r>
          </w:p>
        </w:tc>
        <w:tc>
          <w:tcPr>
            <w:tcW w:w="2355" w:type="dxa"/>
          </w:tcPr>
          <w:p w14:paraId="0C8C55F1" w14:textId="30C0A5D3" w:rsidR="18C0804C" w:rsidRDefault="18C0804C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Xóa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</w:p>
        </w:tc>
        <w:tc>
          <w:tcPr>
            <w:tcW w:w="1065" w:type="dxa"/>
          </w:tcPr>
          <w:p w14:paraId="3C59A5B9" w14:textId="1195E07C" w:rsidR="18C0804C" w:rsidRDefault="18C0804C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r w:rsidRPr="279B618D">
              <w:rPr>
                <w:rFonts w:ascii="Cambria" w:eastAsia="Calibri" w:hAnsi="Cambria"/>
                <w:szCs w:val="26"/>
              </w:rPr>
              <w:t>Admin</w:t>
            </w:r>
          </w:p>
        </w:tc>
        <w:tc>
          <w:tcPr>
            <w:tcW w:w="4540" w:type="dxa"/>
          </w:tcPr>
          <w:p w14:paraId="1B3CCE0D" w14:textId="0F091466" w:rsidR="18C0804C" w:rsidRDefault="18C0804C" w:rsidP="279B618D">
            <w:pPr>
              <w:spacing w:line="276" w:lineRule="auto"/>
              <w:rPr>
                <w:rFonts w:ascii="Cambria" w:eastAsia="Calibri" w:hAnsi="Cambria"/>
                <w:szCs w:val="26"/>
              </w:rPr>
            </w:pPr>
            <w:proofErr w:type="spellStart"/>
            <w:r w:rsidRPr="279B618D">
              <w:rPr>
                <w:rFonts w:ascii="Cambria" w:eastAsia="Calibri" w:hAnsi="Cambria"/>
                <w:szCs w:val="26"/>
              </w:rPr>
              <w:t>Quản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trị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viên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thực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hiện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xóa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một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giải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đấu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và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cập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nhật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lại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trong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cơ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sở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dữ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 xml:space="preserve"> </w:t>
            </w:r>
            <w:proofErr w:type="spellStart"/>
            <w:r w:rsidRPr="279B618D">
              <w:rPr>
                <w:rFonts w:ascii="Cambria" w:eastAsia="Calibri" w:hAnsi="Cambria"/>
                <w:szCs w:val="26"/>
              </w:rPr>
              <w:t>liệu</w:t>
            </w:r>
            <w:proofErr w:type="spellEnd"/>
            <w:r w:rsidRPr="279B618D">
              <w:rPr>
                <w:rFonts w:ascii="Cambria" w:eastAsia="Calibri" w:hAnsi="Cambria"/>
                <w:szCs w:val="26"/>
              </w:rPr>
              <w:t>.</w:t>
            </w:r>
          </w:p>
        </w:tc>
      </w:tr>
    </w:tbl>
    <w:p w14:paraId="0AC79B6B" w14:textId="423D814F" w:rsidR="002B0C2C" w:rsidRDefault="002B0C2C" w:rsidP="00E05E5E">
      <w:pPr>
        <w:rPr>
          <w:rFonts w:ascii="Cambria" w:eastAsia="Calibri" w:hAnsi="Cambria"/>
          <w:szCs w:val="26"/>
        </w:rPr>
      </w:pPr>
    </w:p>
    <w:p w14:paraId="2D18B462" w14:textId="77777777" w:rsidR="00FB2080" w:rsidRDefault="00FB2080" w:rsidP="00FB2080">
      <w:pPr>
        <w:pStyle w:val="u2"/>
      </w:pPr>
      <w:bookmarkStart w:id="9" w:name="_Toc90102795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r w:rsidR="005C6FDC">
        <w:t>test case</w:t>
      </w:r>
      <w:bookmarkEnd w:id="9"/>
    </w:p>
    <w:p w14:paraId="7B87532E" w14:textId="77777777" w:rsidR="00807DA7" w:rsidRPr="0017480E" w:rsidRDefault="0017480E" w:rsidP="0017480E">
      <w:pPr>
        <w:pStyle w:val="u3"/>
      </w:pPr>
      <w:bookmarkStart w:id="10" w:name="_Toc90102796"/>
      <w:r>
        <w:t>Test case 1</w:t>
      </w:r>
      <w:bookmarkEnd w:id="10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6782F1C7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2BE95DD0" w14:textId="2B6A169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3EF67D57" w14:textId="346D213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Đăng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khoản</w:t>
            </w:r>
            <w:proofErr w:type="spellEnd"/>
          </w:p>
        </w:tc>
      </w:tr>
      <w:tr w:rsidR="2C78DF6F" w14:paraId="74FEEF16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DF9C6" w14:textId="7E95BEF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1971F" w14:textId="1151576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</w:p>
        </w:tc>
      </w:tr>
      <w:tr w:rsidR="2C78DF6F" w14:paraId="2F15D53A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9B6E0" w14:textId="6044BF4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E3E92" w14:textId="24E535A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web</w:t>
            </w:r>
            <w:proofErr w:type="spellEnd"/>
          </w:p>
        </w:tc>
      </w:tr>
      <w:tr w:rsidR="2C78DF6F" w14:paraId="2EF9ED52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D4717" w14:textId="57F7DCA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6E3A4" w14:textId="6AA8E47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đặt</w:t>
            </w:r>
            <w:proofErr w:type="spellEnd"/>
          </w:p>
          <w:p w14:paraId="0171B488" w14:textId="6C5219D3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="005B1323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Mật</w:t>
            </w:r>
            <w:proofErr w:type="spellEnd"/>
            <w:r w:rsidR="005B1323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="005B1323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khẩu</w:t>
            </w:r>
            <w:proofErr w:type="spellEnd"/>
          </w:p>
          <w:p w14:paraId="12AA55CC" w14:textId="24B59702" w:rsidR="009C7712" w:rsidRDefault="009C7712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Email</w:t>
            </w:r>
            <w:proofErr w:type="spellEnd"/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</w:p>
        </w:tc>
      </w:tr>
      <w:tr w:rsidR="2C78DF6F" w14:paraId="4425BE8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32730" w14:textId="57909435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61C59" w14:textId="6C448BE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Hiển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công, đưa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đến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màn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hình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nhân.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Ngược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đưa ra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lỗi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3C715217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FE44" w14:textId="33E64A1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6A655" w14:textId="14F3320C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Ở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trạng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chưa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nhấp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ở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79E9341B" w14:textId="7EE549F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Hãy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màn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hình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4FC95E87" w14:textId="03E6BB2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thiết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khẩu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email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,...</w:t>
            </w:r>
          </w:p>
          <w:p w14:paraId="75B1DAE9" w14:textId="0AAD2B6C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B4: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gửi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2FD3362B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6067E" w14:textId="2714609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44CB2" w14:textId="31440C3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68430016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4B982" w14:textId="5121E57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0D747" w14:textId="615E6CA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14:paraId="648495C8" w14:textId="04743B3D" w:rsidR="005E44C6" w:rsidRDefault="005E44C6" w:rsidP="2C78DF6F">
      <w:pPr>
        <w:rPr>
          <w:rFonts w:ascii="Cambria" w:eastAsia="Calibri" w:hAnsi="Cambria"/>
          <w:szCs w:val="26"/>
        </w:rPr>
      </w:pPr>
    </w:p>
    <w:p w14:paraId="4EED6623" w14:textId="61699CAB" w:rsidR="00E02C4E" w:rsidRDefault="005E44C6" w:rsidP="005E44C6">
      <w:pPr>
        <w:spacing w:before="100" w:after="100" w:line="276" w:lineRule="auto"/>
        <w:jc w:val="left"/>
        <w:rPr>
          <w:rFonts w:ascii="Cambria" w:eastAsia="Calibri" w:hAnsi="Cambria"/>
          <w:szCs w:val="26"/>
        </w:rPr>
      </w:pPr>
      <w:r>
        <w:rPr>
          <w:rFonts w:ascii="Cambria" w:eastAsia="Calibri" w:hAnsi="Cambria"/>
          <w:szCs w:val="26"/>
        </w:rPr>
        <w:br w:type="page"/>
      </w:r>
    </w:p>
    <w:p w14:paraId="4D72F9A4" w14:textId="77777777" w:rsidR="009A1BEE" w:rsidRPr="0017480E" w:rsidRDefault="00532299" w:rsidP="009A1BEE">
      <w:pPr>
        <w:pStyle w:val="u3"/>
      </w:pPr>
      <w:bookmarkStart w:id="11" w:name="_Toc90102797"/>
      <w:r>
        <w:lastRenderedPageBreak/>
        <w:t>Test case 2</w:t>
      </w:r>
      <w:bookmarkEnd w:id="11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3CA3A64D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79D498EB" w14:textId="66EF9FA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7CCEB80F" w14:textId="778ED24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kiếm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7F0A5C25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19B14" w14:textId="2EC145F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34661" w14:textId="3EAF167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U002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1BA84CCA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E66C8" w14:textId="1EB8264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2BE56" w14:textId="2693232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xem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mong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</w:p>
        </w:tc>
      </w:tr>
      <w:tr w:rsidR="2C78DF6F" w14:paraId="0A4AFFCC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6D527" w14:textId="26F1AA0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D6DFB" w14:textId="0D683D5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Mã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hoặc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431520E5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7D90" w14:textId="5436BFE6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A18B3" w14:textId="58DE262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Hiển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danh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sách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tương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ứng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với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</w:p>
        </w:tc>
      </w:tr>
      <w:tr w:rsidR="2C78DF6F" w:rsidRPr="00463E6B" w14:paraId="1EF06363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80BFE" w14:textId="35C8E38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4F050" w14:textId="4564BAAC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Ngay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hoặc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kiếm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2F8F061A" w14:textId="1D947C3F" w:rsidR="2C78DF6F" w:rsidRPr="00374E62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mục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kiếm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nâng cao,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nhấp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bằng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hoặc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bằng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”.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Nếu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không,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tùy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mặc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định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là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bằng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642AC9F7" w14:textId="0059CCC5" w:rsidR="2C78DF6F" w:rsidRPr="00374E62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Nhấp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kiếm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gửi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tìm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kiếm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tới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máy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”</w:t>
            </w:r>
          </w:p>
        </w:tc>
      </w:tr>
      <w:tr w:rsidR="2C78DF6F" w14:paraId="27E3F6D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D41E2" w14:textId="55551D66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4A79B" w14:textId="432751C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182841AD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BDD9A" w14:textId="44BB03E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773F" w14:textId="5097363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14:paraId="38CACC71" w14:textId="39898FEE" w:rsidR="005E44C6" w:rsidRDefault="005E44C6" w:rsidP="2C78DF6F">
      <w:pPr>
        <w:rPr>
          <w:rFonts w:ascii="Cambria" w:eastAsia="Calibri" w:hAnsi="Cambria"/>
          <w:szCs w:val="26"/>
        </w:rPr>
      </w:pPr>
    </w:p>
    <w:p w14:paraId="60F88816" w14:textId="486C3ACB" w:rsidR="00D316C1" w:rsidRPr="00CB777E" w:rsidRDefault="005E44C6" w:rsidP="005E44C6">
      <w:pPr>
        <w:spacing w:before="100" w:after="100" w:line="276" w:lineRule="auto"/>
        <w:jc w:val="left"/>
        <w:rPr>
          <w:rFonts w:ascii="Cambria" w:eastAsia="Calibri" w:hAnsi="Cambria"/>
          <w:szCs w:val="26"/>
        </w:rPr>
      </w:pPr>
      <w:r>
        <w:rPr>
          <w:rFonts w:ascii="Cambria" w:eastAsia="Calibri" w:hAnsi="Cambria"/>
          <w:szCs w:val="26"/>
        </w:rPr>
        <w:br w:type="page"/>
      </w:r>
    </w:p>
    <w:p w14:paraId="45CF5FA3" w14:textId="284D6433" w:rsidR="00D316C1" w:rsidRPr="00CB777E" w:rsidRDefault="5191D44E" w:rsidP="00374E62">
      <w:pPr>
        <w:pStyle w:val="u3"/>
      </w:pPr>
      <w:bookmarkStart w:id="12" w:name="_Toc90102798"/>
      <w:r w:rsidRPr="2C78DF6F">
        <w:lastRenderedPageBreak/>
        <w:t>Test case 3</w:t>
      </w:r>
      <w:bookmarkEnd w:id="12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46C1B067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71AB8B31" w14:textId="4239818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521AB225" w14:textId="2CD3EEF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Đăng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khoản</w:t>
            </w:r>
            <w:proofErr w:type="spellEnd"/>
          </w:p>
        </w:tc>
      </w:tr>
      <w:tr w:rsidR="2C78DF6F" w14:paraId="0F29867B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401E7" w14:textId="2C0D659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9B416" w14:textId="565079A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U008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</w:p>
        </w:tc>
      </w:tr>
      <w:tr w:rsidR="2C78DF6F" w14:paraId="7568934B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12C83" w14:textId="3043C0C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44443" w14:textId="4D6ED02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được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trên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web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3B2C04D0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3A1B5" w14:textId="4180512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54EB5" w14:textId="0C6C3E0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-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</w:p>
          <w:p w14:paraId="2F5F433A" w14:textId="687E32C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-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khẩu</w:t>
            </w:r>
            <w:proofErr w:type="spellEnd"/>
          </w:p>
        </w:tc>
      </w:tr>
      <w:tr w:rsidR="2C78DF6F" w:rsidRPr="00463E6B" w14:paraId="280FA8C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8E8B3" w14:textId="015018E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93172" w14:textId="36F41568" w:rsidR="2C78DF6F" w:rsidRPr="00374E62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Nếu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công, đưa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đến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.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Ngược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ra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lỗi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756AE22E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FD4D4" w14:textId="6136E3C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3A4A6" w14:textId="61AA2F3C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Ở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trạng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chưa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nhấp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ở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3EAFA7F2" w14:textId="23D7A5F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khẩu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rồi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bấm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”</w:t>
            </w:r>
          </w:p>
          <w:p w14:paraId="4BE5D247" w14:textId="0E88A2F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Đưa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đến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</w:p>
        </w:tc>
      </w:tr>
      <w:tr w:rsidR="2C78DF6F" w14:paraId="44A51A9A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6709" w14:textId="2C6437A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70D95" w14:textId="1268CDD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37B43B28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AA5A0" w14:textId="48F8F65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ABC0E" w14:textId="58C7593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14:paraId="4087B2A8" w14:textId="48D54C3E" w:rsidR="005E44C6" w:rsidRDefault="005E44C6" w:rsidP="2C78DF6F">
      <w:pPr>
        <w:rPr>
          <w:rFonts w:ascii="Cambria" w:eastAsia="Calibri" w:hAnsi="Cambria"/>
          <w:b/>
          <w:bCs/>
          <w:i/>
          <w:iCs/>
          <w:szCs w:val="26"/>
        </w:rPr>
      </w:pPr>
    </w:p>
    <w:p w14:paraId="72B94692" w14:textId="39686207" w:rsidR="00D316C1" w:rsidRPr="00CB777E" w:rsidRDefault="005E44C6" w:rsidP="005E44C6">
      <w:pPr>
        <w:spacing w:before="100" w:after="100" w:line="276" w:lineRule="auto"/>
        <w:jc w:val="left"/>
        <w:rPr>
          <w:rFonts w:ascii="Cambria" w:eastAsia="Calibri" w:hAnsi="Cambria"/>
          <w:b/>
          <w:bCs/>
          <w:i/>
          <w:iCs/>
          <w:szCs w:val="26"/>
        </w:rPr>
      </w:pPr>
      <w:r>
        <w:rPr>
          <w:rFonts w:ascii="Cambria" w:eastAsia="Calibri" w:hAnsi="Cambria"/>
          <w:b/>
          <w:bCs/>
          <w:i/>
          <w:iCs/>
          <w:szCs w:val="26"/>
        </w:rPr>
        <w:br w:type="page"/>
      </w:r>
    </w:p>
    <w:p w14:paraId="7E9B2762" w14:textId="3C09CF85" w:rsidR="00D316C1" w:rsidRPr="00CB777E" w:rsidRDefault="5191D44E" w:rsidP="00374E62">
      <w:pPr>
        <w:pStyle w:val="u3"/>
      </w:pPr>
      <w:bookmarkStart w:id="13" w:name="_Toc90102799"/>
      <w:r w:rsidRPr="2C78DF6F">
        <w:lastRenderedPageBreak/>
        <w:t xml:space="preserve">Test case </w:t>
      </w:r>
      <w:r w:rsidR="1C371D79" w:rsidRPr="2C78DF6F">
        <w:t>4</w:t>
      </w:r>
      <w:bookmarkEnd w:id="13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67A5A491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33BF520F" w14:textId="6BE7BEE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651A5E8A" w14:textId="554D29A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Thêm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bóng</w:t>
            </w:r>
            <w:proofErr w:type="spellEnd"/>
          </w:p>
        </w:tc>
      </w:tr>
      <w:tr w:rsidR="2C78DF6F" w14:paraId="405732AA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24BE0" w14:textId="2E7A281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D51FD" w14:textId="4F280E2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U006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</w:p>
        </w:tc>
      </w:tr>
      <w:tr w:rsidR="2C78DF6F" w14:paraId="0FE38406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8B964" w14:textId="57387A7C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97445" w14:textId="344BE923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thêm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mà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mình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quản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187660A3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1A44E" w14:textId="20E07E6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E7EE0" w14:textId="656EFC2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</w:p>
          <w:p w14:paraId="77A43ADF" w14:textId="6DCCF2A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Màu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</w:p>
          <w:p w14:paraId="660EF7D2" w14:textId="6A860C9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thủ</w:t>
            </w:r>
            <w:proofErr w:type="spellEnd"/>
          </w:p>
          <w:p w14:paraId="0930C52D" w14:textId="339DFCE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Tên HLV</w:t>
            </w:r>
          </w:p>
          <w:p w14:paraId="353C77A1" w14:textId="4EFC3A6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hậu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</w:p>
        </w:tc>
      </w:tr>
      <w:tr w:rsidR="2C78DF6F" w14:paraId="0CCB717E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F1DF2" w14:textId="1CD83155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AD671" w14:textId="68691DF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Thông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đăng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công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đưa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đến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trang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chủ</w:t>
            </w:r>
            <w:proofErr w:type="spellEnd"/>
          </w:p>
        </w:tc>
      </w:tr>
      <w:tr w:rsidR="2C78DF6F" w:rsidRPr="00463E6B" w14:paraId="7C75AB69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D8615" w14:textId="599D4FE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4D331" w14:textId="31ADB1A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i/>
                <w:color w:val="0070C0"/>
                <w:lang w:val="vi-VN"/>
              </w:rPr>
            </w:pPr>
            <w:r w:rsidRPr="237E8786">
              <w:rPr>
                <w:rFonts w:eastAsiaTheme="majorEastAsia" w:cstheme="majorBidi"/>
                <w:i/>
                <w:color w:val="0070C0"/>
              </w:rPr>
              <w:t>B</w:t>
            </w:r>
            <w:r w:rsidR="008E5FCF" w:rsidRPr="237E8786">
              <w:rPr>
                <w:rFonts w:eastAsiaTheme="majorEastAsia" w:cstheme="majorBidi"/>
                <w:i/>
                <w:color w:val="0070C0"/>
              </w:rPr>
              <w:t>1</w:t>
            </w:r>
            <w:r w:rsidR="008E5FCF" w:rsidRPr="237E8786">
              <w:rPr>
                <w:rFonts w:eastAsiaTheme="majorEastAsia" w:cstheme="majorBidi"/>
                <w:i/>
                <w:color w:val="0070C0"/>
                <w:lang w:val="vi-VN"/>
              </w:rPr>
              <w:t>: Ở</w:t>
            </w:r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trạng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thái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đăng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nhập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,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người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dùng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di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chuyển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đến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="1F362F05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phần</w:t>
            </w:r>
            <w:proofErr w:type="spellEnd"/>
            <w:r w:rsidR="1F362F05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="1F362F05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header</w:t>
            </w:r>
            <w:proofErr w:type="spellEnd"/>
            <w:r w:rsidR="1F362F05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="1F362F05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của</w:t>
            </w:r>
            <w:proofErr w:type="spellEnd"/>
            <w:r w:rsidR="1F362F05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trang </w:t>
            </w:r>
            <w:proofErr w:type="spellStart"/>
            <w:r w:rsidR="1F362F05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web</w:t>
            </w:r>
            <w:proofErr w:type="spellEnd"/>
          </w:p>
          <w:p w14:paraId="70BCC8FB" w14:textId="32F885C6" w:rsidR="2C78DF6F" w:rsidRPr="005E44C6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bắt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1054B820" w14:textId="5F60A6DA" w:rsidR="2C78DF6F" w:rsidRPr="005E44C6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thiết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của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mình.Chọn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khi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hoàn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2E187F93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E49C9" w14:textId="3662114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078A2" w14:textId="53B7067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1A06299E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1D976" w14:textId="43A1361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7200C" w14:textId="20AC8076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14:paraId="644B96E6" w14:textId="0781C8BC" w:rsidR="005E44C6" w:rsidRDefault="005E44C6" w:rsidP="2C78DF6F">
      <w:pPr>
        <w:rPr>
          <w:rFonts w:ascii="Cambria" w:eastAsia="Calibri" w:hAnsi="Cambria"/>
          <w:b/>
          <w:bCs/>
          <w:i/>
          <w:iCs/>
          <w:szCs w:val="26"/>
        </w:rPr>
      </w:pPr>
    </w:p>
    <w:p w14:paraId="4227AF6D" w14:textId="7C7BF206" w:rsidR="00D316C1" w:rsidRPr="00CB777E" w:rsidRDefault="005E44C6" w:rsidP="005E44C6">
      <w:pPr>
        <w:spacing w:before="100" w:after="100" w:line="276" w:lineRule="auto"/>
        <w:jc w:val="left"/>
        <w:rPr>
          <w:rFonts w:ascii="Cambria" w:eastAsia="Calibri" w:hAnsi="Cambria"/>
          <w:b/>
          <w:bCs/>
          <w:i/>
          <w:iCs/>
          <w:szCs w:val="26"/>
        </w:rPr>
      </w:pPr>
      <w:r>
        <w:rPr>
          <w:rFonts w:ascii="Cambria" w:eastAsia="Calibri" w:hAnsi="Cambria"/>
          <w:b/>
          <w:bCs/>
          <w:i/>
          <w:iCs/>
          <w:szCs w:val="26"/>
        </w:rPr>
        <w:br w:type="page"/>
      </w:r>
    </w:p>
    <w:p w14:paraId="2CA51D78" w14:textId="43A6CFA9" w:rsidR="00D316C1" w:rsidRPr="00CB777E" w:rsidRDefault="5191D44E" w:rsidP="00374E62">
      <w:pPr>
        <w:pStyle w:val="u3"/>
      </w:pPr>
      <w:bookmarkStart w:id="14" w:name="_Toc90102800"/>
      <w:r w:rsidRPr="2C78DF6F">
        <w:lastRenderedPageBreak/>
        <w:t xml:space="preserve">Test case </w:t>
      </w:r>
      <w:r w:rsidR="7EC3F7D0" w:rsidRPr="2C78DF6F">
        <w:t>5</w:t>
      </w:r>
      <w:bookmarkEnd w:id="14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3503A260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4FC62277" w14:textId="6C174CE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7AF5EC61" w14:textId="3206FAE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Tham gia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32417C84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F2FCD" w14:textId="1AE70CC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EBB9B" w14:textId="6EB01F6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U005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Tham gia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2C76E04E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ECA60" w14:textId="02083FB6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F07B4" w14:textId="05F014E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của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mình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một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3F37AC52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032E7" w14:textId="16FF2E8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30EB6" w14:textId="3D587CD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/Tên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  <w:p w14:paraId="4C7C058F" w14:textId="06BB447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</w:t>
            </w:r>
          </w:p>
        </w:tc>
      </w:tr>
      <w:tr w:rsidR="2C78DF6F" w:rsidRPr="00463E6B" w14:paraId="6C177AAA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7EDAE" w14:textId="07BB982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2B452" w14:textId="73AB2E8D" w:rsidR="2C78DF6F" w:rsidRPr="00374E62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lang w:val="vi-VN"/>
              </w:rPr>
            </w:pPr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Đưa thông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báo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xác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nhận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đăng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ký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="3A18CBF9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thành</w:t>
            </w:r>
            <w:proofErr w:type="spellEnd"/>
            <w:r w:rsidR="3A18CBF9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công </w:t>
            </w:r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cho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người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dùng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.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Nếu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lỗi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,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hiển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thị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chi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tiết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cho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người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dùng</w:t>
            </w:r>
            <w:proofErr w:type="spellEnd"/>
          </w:p>
        </w:tc>
      </w:tr>
      <w:tr w:rsidR="2C78DF6F" w14:paraId="02764836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2D940" w14:textId="10C98C6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12DF6" w14:textId="52C43CA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i/>
                <w:color w:val="0070C0"/>
                <w:lang w:val="vi-VN"/>
              </w:rPr>
            </w:pPr>
            <w:r w:rsidRPr="237E8786">
              <w:rPr>
                <w:rFonts w:eastAsiaTheme="majorEastAsia" w:cstheme="majorBidi"/>
                <w:i/>
                <w:color w:val="0070C0"/>
              </w:rPr>
              <w:t>B1</w:t>
            </w:r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: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Tìm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giải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đấu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muốn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tham gia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bằng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mã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giải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đấu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,</w:t>
            </w:r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tên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giải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đấu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và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kém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theo </w:t>
            </w:r>
            <w:proofErr w:type="spellStart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số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đội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, </w:t>
            </w:r>
            <w:proofErr w:type="spellStart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độ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tuổi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(</w:t>
            </w:r>
            <w:proofErr w:type="spellStart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nếu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 xml:space="preserve"> </w:t>
            </w:r>
            <w:proofErr w:type="spellStart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muốn</w:t>
            </w:r>
            <w:proofErr w:type="spellEnd"/>
            <w:r w:rsidR="7DD6DAF2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)</w:t>
            </w:r>
          </w:p>
          <w:p w14:paraId="105CC197" w14:textId="000BE4A3" w:rsidR="2C78DF6F" w:rsidRPr="00374E62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Bấm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giao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xem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.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có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khi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đó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còn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đang trong giai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đoạn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“Đang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chuẩn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”.</w:t>
            </w:r>
          </w:p>
          <w:p w14:paraId="6DBC7518" w14:textId="09EAC335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ký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. Thanh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toán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lệ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phí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” tham gia.</w:t>
            </w:r>
          </w:p>
        </w:tc>
      </w:tr>
      <w:tr w:rsidR="2C78DF6F" w14:paraId="6C524693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10E34" w14:textId="6B6E684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83050" w14:textId="236F32D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468D900E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D98E5" w14:textId="11CADB4C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E3680" w14:textId="0519670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14:paraId="4DE3915F" w14:textId="2A0C6852" w:rsidR="005E44C6" w:rsidRDefault="005E44C6" w:rsidP="2C78DF6F">
      <w:pPr>
        <w:rPr>
          <w:rFonts w:ascii="Cambria" w:eastAsia="Calibri" w:hAnsi="Cambria"/>
          <w:b/>
          <w:bCs/>
          <w:i/>
          <w:iCs/>
          <w:szCs w:val="26"/>
        </w:rPr>
      </w:pPr>
    </w:p>
    <w:p w14:paraId="4D7203E6" w14:textId="0785F3D9" w:rsidR="00D316C1" w:rsidRPr="00CB777E" w:rsidRDefault="005E44C6" w:rsidP="005E44C6">
      <w:pPr>
        <w:spacing w:before="100" w:after="100" w:line="276" w:lineRule="auto"/>
        <w:jc w:val="left"/>
        <w:rPr>
          <w:rFonts w:ascii="Cambria" w:eastAsia="Calibri" w:hAnsi="Cambria"/>
          <w:b/>
          <w:bCs/>
          <w:i/>
          <w:iCs/>
          <w:szCs w:val="26"/>
        </w:rPr>
      </w:pPr>
      <w:r>
        <w:rPr>
          <w:rFonts w:ascii="Cambria" w:eastAsia="Calibri" w:hAnsi="Cambria"/>
          <w:b/>
          <w:bCs/>
          <w:i/>
          <w:iCs/>
          <w:szCs w:val="26"/>
        </w:rPr>
        <w:br w:type="page"/>
      </w:r>
    </w:p>
    <w:p w14:paraId="4DC0FB42" w14:textId="4E3743F4" w:rsidR="00D316C1" w:rsidRPr="00CB777E" w:rsidRDefault="5191D44E" w:rsidP="00374E62">
      <w:pPr>
        <w:pStyle w:val="u3"/>
      </w:pPr>
      <w:bookmarkStart w:id="15" w:name="_Toc90102801"/>
      <w:r w:rsidRPr="2C78DF6F">
        <w:lastRenderedPageBreak/>
        <w:t xml:space="preserve">Test case </w:t>
      </w:r>
      <w:r w:rsidR="2BBA7FDE" w:rsidRPr="2C78DF6F">
        <w:t>6</w:t>
      </w:r>
      <w:bookmarkEnd w:id="15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334CBFC3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41183C68" w14:textId="358A8EF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4E182905" w14:textId="513F661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Đăng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xuất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khoản</w:t>
            </w:r>
            <w:proofErr w:type="spellEnd"/>
          </w:p>
        </w:tc>
      </w:tr>
      <w:tr w:rsidR="2C78DF6F" w14:paraId="0A569585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96775" w14:textId="3F99B8A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C7BF7" w14:textId="2C0AA6E6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U007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xuất</w:t>
            </w:r>
            <w:proofErr w:type="spellEnd"/>
          </w:p>
        </w:tc>
      </w:tr>
      <w:tr w:rsidR="2C78DF6F" w14:paraId="35E7EF58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6E780" w14:textId="133B5A16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C7771" w14:textId="6007908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kết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thúc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phiên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làm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việc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với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tài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khoản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54A0F217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99E8A" w14:textId="4B934B2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423D4" w14:textId="2F91863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Không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có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347B428B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7A59F" w14:textId="14EB48A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06B20" w14:textId="4F94D99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Đăng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xuất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công, đưa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về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chủ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với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tư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cách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GUEST</w:t>
            </w:r>
          </w:p>
        </w:tc>
      </w:tr>
      <w:tr w:rsidR="2C78DF6F" w14:paraId="54DB1E7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BBB13" w14:textId="2F00E01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775B0" w14:textId="39BD658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Ở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trạng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di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chuyển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đến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dùng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xổ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xuống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một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danh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sách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7EA6A9D5" w14:textId="216D169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“Đăng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xuất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thực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</w:p>
        </w:tc>
      </w:tr>
      <w:tr w:rsidR="2C78DF6F" w14:paraId="62EBE90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2C6D4" w14:textId="3A83DAB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EC4F4" w14:textId="3343B586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4EF13AEC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5DD6D" w14:textId="084C8C8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F3CF6" w14:textId="1F1B98A5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14:paraId="50660659" w14:textId="7DCABC6B" w:rsidR="005E44C6" w:rsidRDefault="005E44C6" w:rsidP="00374E62">
      <w:pPr>
        <w:spacing w:before="100" w:after="100" w:line="276" w:lineRule="auto"/>
        <w:jc w:val="left"/>
        <w:rPr>
          <w:rFonts w:ascii="Cambria" w:eastAsia="Calibri" w:hAnsi="Cambria"/>
          <w:b/>
          <w:bCs/>
          <w:i/>
          <w:iCs/>
          <w:szCs w:val="26"/>
        </w:rPr>
      </w:pPr>
    </w:p>
    <w:p w14:paraId="4C4E9584" w14:textId="5319084F" w:rsidR="00D316C1" w:rsidRPr="00CB777E" w:rsidRDefault="005E44C6" w:rsidP="00374E62">
      <w:pPr>
        <w:spacing w:before="100" w:after="100" w:line="276" w:lineRule="auto"/>
        <w:jc w:val="left"/>
        <w:rPr>
          <w:rFonts w:ascii="Cambria" w:eastAsia="Calibri" w:hAnsi="Cambria"/>
          <w:b/>
          <w:bCs/>
          <w:i/>
          <w:iCs/>
          <w:szCs w:val="26"/>
        </w:rPr>
      </w:pPr>
      <w:r>
        <w:rPr>
          <w:rFonts w:ascii="Cambria" w:eastAsia="Calibri" w:hAnsi="Cambria"/>
          <w:b/>
          <w:bCs/>
          <w:i/>
          <w:iCs/>
          <w:szCs w:val="26"/>
        </w:rPr>
        <w:br w:type="page"/>
      </w:r>
    </w:p>
    <w:p w14:paraId="5E7C7E7F" w14:textId="4E6958B4" w:rsidR="00D316C1" w:rsidRPr="00CB777E" w:rsidRDefault="5191D44E" w:rsidP="00374E62">
      <w:pPr>
        <w:pStyle w:val="u3"/>
      </w:pPr>
      <w:bookmarkStart w:id="16" w:name="_Toc90102802"/>
      <w:r w:rsidRPr="2C78DF6F">
        <w:lastRenderedPageBreak/>
        <w:t xml:space="preserve">Test case </w:t>
      </w:r>
      <w:r w:rsidR="44EC577B" w:rsidRPr="2C78DF6F">
        <w:t>7</w:t>
      </w:r>
      <w:bookmarkEnd w:id="16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1D9C1FA8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0A8C8CE5" w14:textId="74443FA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1E8EB4EA" w14:textId="608F721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Thêm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728F6B5E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6E731" w14:textId="174F5DC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FA291" w14:textId="45A2A1F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U011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285ABD95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D727A" w14:textId="45D5A4D5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D3B06" w14:textId="120E9D8C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Admin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thêm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cho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bóng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có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</w:t>
            </w:r>
          </w:p>
        </w:tc>
      </w:tr>
      <w:tr w:rsidR="2C78DF6F" w14:paraId="576CF38B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D3F3B" w14:textId="27463C6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2910" w14:textId="593F423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Tên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  <w:p w14:paraId="0432707C" w14:textId="6ADBBA1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Lứa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tuổi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Lứa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tuổi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U15, U20...</w:t>
            </w:r>
          </w:p>
          <w:p w14:paraId="0C6C9CEA" w14:textId="4C6BA72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Số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dự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Số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lượng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đội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dự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một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  <w:p w14:paraId="6EA2AA1D" w14:textId="58F79DF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Loại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sân: Sân </w:t>
            </w:r>
            <w:r w:rsidR="005B1323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5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sân 11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người</w:t>
            </w:r>
            <w:proofErr w:type="spellEnd"/>
          </w:p>
          <w:p w14:paraId="4C1646AB" w14:textId="2E72F12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Lệ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phí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lệ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phí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tham gia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</w:p>
          <w:p w14:paraId="47CE3877" w14:textId="0A9B484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</w:t>
            </w:r>
            <w:r w:rsidR="0024729E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Trạng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trạng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thái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của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Đang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chuẩn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diễn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ra,...</w:t>
            </w:r>
          </w:p>
          <w:p w14:paraId="6D14F66D" w14:textId="4E54BD1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-...</w:t>
            </w:r>
          </w:p>
        </w:tc>
      </w:tr>
      <w:tr w:rsidR="2C78DF6F" w14:paraId="759771EB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317F" w14:textId="5C8DC223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0C084" w14:textId="2AC9E3D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Hiển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kết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quả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thêm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6ACCF4D3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4EC33" w14:textId="48045DE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E4768" w14:textId="796060F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</w:t>
            </w:r>
            <w:r w:rsidR="008E5FCF"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1</w:t>
            </w:r>
            <w:r w:rsidR="008E5FCF"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: Ở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giao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Admin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“Thêm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thực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3B509186" w14:textId="40FB741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Admin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thiết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tạo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3472756B" w14:textId="288A3F9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thêm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cơ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sở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dữ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liệu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066D90E3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E129C" w14:textId="425BAF9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1E85" w14:textId="501FF2C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41E8BED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75293" w14:textId="4082480E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E0753" w14:textId="4C8D324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14:paraId="637C7C16" w14:textId="0AD5C251" w:rsidR="005E44C6" w:rsidRDefault="005E44C6" w:rsidP="2C78DF6F">
      <w:pPr>
        <w:rPr>
          <w:rFonts w:ascii="Cambria" w:eastAsia="Calibri" w:hAnsi="Cambria"/>
          <w:b/>
          <w:bCs/>
          <w:i/>
          <w:iCs/>
          <w:szCs w:val="26"/>
        </w:rPr>
      </w:pPr>
    </w:p>
    <w:p w14:paraId="50BA016E" w14:textId="3C6E16B1" w:rsidR="00D316C1" w:rsidRPr="00CB777E" w:rsidRDefault="005E44C6" w:rsidP="005E44C6">
      <w:pPr>
        <w:spacing w:before="100" w:after="100" w:line="276" w:lineRule="auto"/>
        <w:jc w:val="left"/>
        <w:rPr>
          <w:rFonts w:ascii="Cambria" w:eastAsia="Calibri" w:hAnsi="Cambria"/>
          <w:b/>
          <w:bCs/>
          <w:i/>
          <w:iCs/>
          <w:szCs w:val="26"/>
        </w:rPr>
      </w:pPr>
      <w:r>
        <w:rPr>
          <w:rFonts w:ascii="Cambria" w:eastAsia="Calibri" w:hAnsi="Cambria"/>
          <w:b/>
          <w:bCs/>
          <w:i/>
          <w:iCs/>
          <w:szCs w:val="26"/>
        </w:rPr>
        <w:br w:type="page"/>
      </w:r>
    </w:p>
    <w:p w14:paraId="12BF1114" w14:textId="3A7CC1F0" w:rsidR="00D316C1" w:rsidRPr="00CB777E" w:rsidRDefault="5191D44E" w:rsidP="00374E62">
      <w:pPr>
        <w:pStyle w:val="u3"/>
      </w:pPr>
      <w:bookmarkStart w:id="17" w:name="_Toc90102803"/>
      <w:r w:rsidRPr="2C78DF6F">
        <w:lastRenderedPageBreak/>
        <w:t xml:space="preserve">Test case </w:t>
      </w:r>
      <w:r w:rsidR="39F4FED5" w:rsidRPr="2C78DF6F">
        <w:t>8</w:t>
      </w:r>
      <w:bookmarkEnd w:id="17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73CBA334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2E9591CD" w14:textId="3BEBC831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5E8FF149" w14:textId="3DD3CC4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sửa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16A49056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2CAF" w14:textId="5CF6F72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761EA" w14:textId="24A95FB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U009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sửa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1C8BD77A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94475" w14:textId="54DDEC0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655DB" w14:textId="388230C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Admin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thay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đổi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sửa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sao cho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phù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hợp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với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mong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</w:p>
        </w:tc>
      </w:tr>
      <w:tr w:rsidR="2C78DF6F" w14:paraId="1CD9FB5E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FDEF4" w14:textId="4F4EB81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72569" w14:textId="022FB79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sửa</w:t>
            </w:r>
            <w:proofErr w:type="spellEnd"/>
          </w:p>
        </w:tc>
      </w:tr>
      <w:tr w:rsidR="2C78DF6F" w14:paraId="3D046CF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09299" w14:textId="6CC235E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E8B61" w14:textId="68544C15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Thông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về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được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trong cơ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sở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dữ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liệu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hiển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chính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ở giao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xem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710EE82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12343" w14:textId="19430A0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966A" w14:textId="6576AF5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Ở giao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Admin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sửa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thực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39A9E2AB" w14:textId="1AF7580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B2: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Admin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thông tin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chỉnh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sửa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377167F4" w14:textId="4012BE1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B3: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Bấm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Cập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nhật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thay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đổi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34B62E99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AEA30" w14:textId="581FB05B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58715" w14:textId="0178AC6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2C25A91C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6441B" w14:textId="6B4DE349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0D9D5" w14:textId="1E681BC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14:paraId="4F6BD2C2" w14:textId="36B45DB9" w:rsidR="005E44C6" w:rsidRDefault="005E44C6" w:rsidP="2C78DF6F">
      <w:pPr>
        <w:rPr>
          <w:rFonts w:ascii="Cambria" w:eastAsia="Calibri" w:hAnsi="Cambria"/>
          <w:b/>
          <w:bCs/>
          <w:i/>
          <w:iCs/>
          <w:szCs w:val="26"/>
        </w:rPr>
      </w:pPr>
    </w:p>
    <w:p w14:paraId="74E2AA83" w14:textId="3E81BA22" w:rsidR="00D316C1" w:rsidRPr="00CB777E" w:rsidRDefault="005E44C6" w:rsidP="005E44C6">
      <w:pPr>
        <w:spacing w:before="100" w:after="100" w:line="276" w:lineRule="auto"/>
        <w:jc w:val="left"/>
        <w:rPr>
          <w:rFonts w:ascii="Cambria" w:eastAsia="Calibri" w:hAnsi="Cambria"/>
          <w:b/>
          <w:bCs/>
          <w:i/>
          <w:iCs/>
          <w:szCs w:val="26"/>
        </w:rPr>
      </w:pPr>
      <w:r>
        <w:rPr>
          <w:rFonts w:ascii="Cambria" w:eastAsia="Calibri" w:hAnsi="Cambria"/>
          <w:b/>
          <w:bCs/>
          <w:i/>
          <w:iCs/>
          <w:szCs w:val="26"/>
        </w:rPr>
        <w:br w:type="page"/>
      </w:r>
    </w:p>
    <w:p w14:paraId="6B933341" w14:textId="33B5063A" w:rsidR="00D316C1" w:rsidRPr="00CB777E" w:rsidRDefault="5191D44E" w:rsidP="00374E62">
      <w:pPr>
        <w:pStyle w:val="u3"/>
      </w:pPr>
      <w:bookmarkStart w:id="18" w:name="_Toc90102804"/>
      <w:r w:rsidRPr="2C78DF6F">
        <w:lastRenderedPageBreak/>
        <w:t xml:space="preserve">Test case </w:t>
      </w:r>
      <w:r w:rsidR="285F9191" w:rsidRPr="2C78DF6F">
        <w:t>9</w:t>
      </w:r>
      <w:bookmarkEnd w:id="18"/>
    </w:p>
    <w:tbl>
      <w:tblPr>
        <w:tblStyle w:val="LiBang"/>
        <w:tblW w:w="0" w:type="auto"/>
        <w:tblInd w:w="945" w:type="dxa"/>
        <w:tblLayout w:type="fixed"/>
        <w:tblLook w:val="04A0" w:firstRow="1" w:lastRow="0" w:firstColumn="1" w:lastColumn="0" w:noHBand="0" w:noVBand="1"/>
      </w:tblPr>
      <w:tblGrid>
        <w:gridCol w:w="2190"/>
        <w:gridCol w:w="6180"/>
      </w:tblGrid>
      <w:tr w:rsidR="2C78DF6F" w14:paraId="0F0141CF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618D52AF" w14:textId="1B20230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r w:rsidRPr="2C78DF6F">
              <w:rPr>
                <w:rFonts w:eastAsiaTheme="majorEastAsia" w:cstheme="majorBidi"/>
                <w:b/>
                <w:bCs/>
                <w:i/>
                <w:iCs/>
                <w:color w:val="FFFFFF" w:themeColor="background1"/>
                <w:szCs w:val="26"/>
              </w:rPr>
              <w:t>Test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15740A57" w14:textId="6D0FC15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FFFFFF" w:themeColor="background1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Xóa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b/>
                <w:bCs/>
                <w:color w:val="FFFFFF" w:themeColor="background1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3B4C934B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B3057" w14:textId="4FF4BDC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Related Use case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0A37C" w14:textId="129515B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U010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–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Xóa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</w:p>
        </w:tc>
      </w:tr>
      <w:tr w:rsidR="2C78DF6F" w14:paraId="1ACD537E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53D2D" w14:textId="2C6F73B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Context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B31AD" w14:textId="76080E7C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Admin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muốn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xóa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ra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khỏi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cơ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sở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dữ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liệu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sau khi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đã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hoàn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thành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hoặc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bị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hủy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, ...</w:t>
            </w:r>
          </w:p>
        </w:tc>
      </w:tr>
      <w:tr w:rsidR="2C78DF6F" w14:paraId="4CB943CB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C3D1A" w14:textId="68452478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Input Data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E7ECA" w14:textId="311AACE5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Không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có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74AA789C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2115D" w14:textId="6F1692B5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Expected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B60E5" w14:textId="4F36AE02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</w:rPr>
            </w:pPr>
            <w:proofErr w:type="spellStart"/>
            <w:r w:rsidRPr="237E8786">
              <w:rPr>
                <w:rFonts w:eastAsiaTheme="majorEastAsia" w:cstheme="majorBidi"/>
                <w:i/>
                <w:color w:val="0070C0"/>
              </w:rPr>
              <w:t>Thông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tin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về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giải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đấu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không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còn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nằm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trong cơ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sở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dữ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liệu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hay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bất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cứ</w:t>
            </w:r>
            <w:proofErr w:type="spellEnd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 xml:space="preserve"> đâu trên trang </w:t>
            </w:r>
            <w:proofErr w:type="spellStart"/>
            <w:r w:rsidRPr="237E8786">
              <w:rPr>
                <w:rFonts w:eastAsiaTheme="majorEastAsia" w:cstheme="majorBidi"/>
                <w:i/>
                <w:color w:val="0070C0"/>
                <w:lang w:val="vi-VN"/>
              </w:rPr>
              <w:t>web</w:t>
            </w:r>
            <w:proofErr w:type="spellEnd"/>
            <w:r w:rsidR="745F8086" w:rsidRPr="237E8786">
              <w:rPr>
                <w:rFonts w:eastAsiaTheme="majorEastAsia" w:cstheme="majorBidi"/>
                <w:i/>
                <w:iCs/>
                <w:color w:val="0070C0"/>
                <w:lang w:val="vi-VN"/>
              </w:rPr>
              <w:t>.</w:t>
            </w:r>
          </w:p>
        </w:tc>
      </w:tr>
      <w:tr w:rsidR="2C78DF6F" w:rsidRPr="00463E6B" w14:paraId="62DEB584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B42EF" w14:textId="6CFC710F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Test steps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EDD6C" w14:textId="019E66AA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B1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Ở giao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diện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Admin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,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“Xem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”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để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thực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hiện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  <w:p w14:paraId="228A49B2" w14:textId="1D378336" w:rsidR="2C78DF6F" w:rsidRPr="00374E62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  <w:lang w:val="vi-VN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B2</w:t>
            </w: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: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Chọn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vào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giải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đấu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xóa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.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Xác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nhận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yêu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cầu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khi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hệ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thống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 xml:space="preserve"> </w:t>
            </w:r>
            <w:proofErr w:type="spellStart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hỏi</w:t>
            </w:r>
            <w:proofErr w:type="spellEnd"/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  <w:lang w:val="vi-VN"/>
              </w:rPr>
              <w:t>.</w:t>
            </w:r>
          </w:p>
        </w:tc>
      </w:tr>
      <w:tr w:rsidR="2C78DF6F" w14:paraId="1D0ED27C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777E9" w14:textId="5DC8C354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Actual Output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5E278" w14:textId="6544660D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</w:p>
        </w:tc>
      </w:tr>
      <w:tr w:rsidR="2C78DF6F" w14:paraId="7FF1C1EA" w14:textId="77777777" w:rsidTr="2C78DF6F"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B82C1" w14:textId="6C654C90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szCs w:val="26"/>
              </w:rPr>
              <w:t>Result</w:t>
            </w:r>
          </w:p>
        </w:tc>
        <w:tc>
          <w:tcPr>
            <w:tcW w:w="6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9C3D5" w14:textId="4FA07FD7" w:rsidR="2C78DF6F" w:rsidRDefault="2C78DF6F" w:rsidP="2C78DF6F">
            <w:pPr>
              <w:spacing w:before="60" w:after="60" w:line="276" w:lineRule="auto"/>
              <w:rPr>
                <w:rFonts w:eastAsiaTheme="majorEastAsia" w:cstheme="majorBidi"/>
                <w:color w:val="0070C0"/>
                <w:szCs w:val="26"/>
              </w:rPr>
            </w:pPr>
            <w:r w:rsidRPr="2C78DF6F">
              <w:rPr>
                <w:rFonts w:eastAsiaTheme="majorEastAsia" w:cstheme="majorBidi"/>
                <w:i/>
                <w:iCs/>
                <w:color w:val="0070C0"/>
                <w:szCs w:val="26"/>
              </w:rPr>
              <w:t>Passed / Failed</w:t>
            </w:r>
          </w:p>
        </w:tc>
      </w:tr>
    </w:tbl>
    <w:p w14:paraId="68D787C0" w14:textId="703C6AF3" w:rsidR="00D316C1" w:rsidRPr="00CB777E" w:rsidRDefault="00D316C1" w:rsidP="2C78DF6F">
      <w:pPr>
        <w:rPr>
          <w:rFonts w:ascii="Cambria" w:eastAsia="Calibri" w:hAnsi="Cambria"/>
          <w:b/>
          <w:bCs/>
          <w:i/>
          <w:iCs/>
          <w:szCs w:val="26"/>
        </w:rPr>
      </w:pP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6959A" w14:textId="77777777" w:rsidR="00F85BBD" w:rsidRDefault="00F85BBD" w:rsidP="00A54510">
      <w:pPr>
        <w:spacing w:line="240" w:lineRule="auto"/>
      </w:pPr>
      <w:r>
        <w:separator/>
      </w:r>
    </w:p>
  </w:endnote>
  <w:endnote w:type="continuationSeparator" w:id="0">
    <w:p w14:paraId="01CDF201" w14:textId="77777777" w:rsidR="00F85BBD" w:rsidRDefault="00F85BBD" w:rsidP="00A54510">
      <w:pPr>
        <w:spacing w:line="240" w:lineRule="auto"/>
      </w:pPr>
      <w:r>
        <w:continuationSeparator/>
      </w:r>
    </w:p>
  </w:endnote>
  <w:endnote w:type="continuationNotice" w:id="1">
    <w:p w14:paraId="5A45ADF8" w14:textId="77777777" w:rsidR="00F85BBD" w:rsidRDefault="00F85BB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099F6" w14:textId="77777777" w:rsidR="000B1151" w:rsidRDefault="000B115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531882DA" w14:textId="77777777" w:rsidTr="009922DD">
      <w:tc>
        <w:tcPr>
          <w:tcW w:w="4500" w:type="pct"/>
        </w:tcPr>
        <w:p w14:paraId="521AF767" w14:textId="3BC86BE7" w:rsidR="000B1151" w:rsidRPr="00A61E33" w:rsidRDefault="00F85BBD" w:rsidP="00792791">
          <w:pPr>
            <w:pStyle w:val="Chntrang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E00095">
                <w:rPr>
                  <w:rFonts w:cs="Segoe UI"/>
                </w:rPr>
                <w:t>nhiên</w:t>
              </w:r>
              <w:proofErr w:type="spellEnd"/>
              <w:r w:rsidR="00E00095">
                <w:rPr>
                  <w:rFonts w:cs="Segoe UI"/>
                  <w:lang w:val="vi-VN"/>
                </w:rPr>
                <w:t>,</w:t>
              </w:r>
              <w:r w:rsidR="00A22E68">
                <w:rPr>
                  <w:rFonts w:cs="Segoe UI"/>
                </w:rPr>
                <w:t xml:space="preserve"> </w:t>
              </w:r>
              <w:r w:rsidR="00E00095">
                <w:rPr>
                  <w:rFonts w:cs="Segoe UI"/>
                </w:rPr>
                <w:t>ĐHQG</w:t>
              </w:r>
              <w:r w:rsidR="00E00095">
                <w:rPr>
                  <w:rFonts w:cs="Segoe UI"/>
                  <w:lang w:val="vi-VN"/>
                </w:rPr>
                <w:t>-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F921ABC" w14:textId="77777777" w:rsidR="000B1151" w:rsidRPr="009922DD" w:rsidRDefault="0036475D" w:rsidP="009922DD">
          <w:pPr>
            <w:pStyle w:val="utrang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46D7E" w:rsidRPr="00F46D7E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E60B60A" w14:textId="77777777"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4DCF3" w14:textId="77777777" w:rsidR="00F85BBD" w:rsidRDefault="00F85BBD" w:rsidP="00A54510">
      <w:pPr>
        <w:spacing w:line="240" w:lineRule="auto"/>
      </w:pPr>
      <w:r>
        <w:separator/>
      </w:r>
    </w:p>
  </w:footnote>
  <w:footnote w:type="continuationSeparator" w:id="0">
    <w:p w14:paraId="359A472F" w14:textId="77777777" w:rsidR="00F85BBD" w:rsidRDefault="00F85BBD" w:rsidP="00A54510">
      <w:pPr>
        <w:spacing w:line="240" w:lineRule="auto"/>
      </w:pPr>
      <w:r>
        <w:continuationSeparator/>
      </w:r>
    </w:p>
  </w:footnote>
  <w:footnote w:type="continuationNotice" w:id="1">
    <w:p w14:paraId="58BD8D79" w14:textId="77777777" w:rsidR="00F85BBD" w:rsidRDefault="00F85BB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B1BD" w14:textId="77777777" w:rsidR="000B1151" w:rsidRDefault="000B115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2E47C4F8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40D50399" w14:textId="77777777" w:rsidR="000B1151" w:rsidRPr="00DC7D03" w:rsidRDefault="0011326D" w:rsidP="00753DF3">
          <w:pPr>
            <w:pStyle w:val="utrang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46F7DF8B" w14:textId="77777777" w:rsidR="000B1151" w:rsidRPr="00BF48DA" w:rsidRDefault="00753DF3" w:rsidP="00C35EDB">
          <w:pPr>
            <w:pStyle w:val="utrang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 w:rsidR="00C35EDB">
            <w:rPr>
              <w:rFonts w:cs="Segoe UI"/>
              <w:b/>
              <w:bCs/>
              <w:color w:val="000000" w:themeColor="text1"/>
            </w:rPr>
            <w:t>kiểm</w:t>
          </w:r>
          <w:proofErr w:type="spellEnd"/>
          <w:r w:rsidR="00C35EDB"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 w:rsidR="00C35EDB">
            <w:rPr>
              <w:rFonts w:cs="Segoe UI"/>
              <w:b/>
              <w:bCs/>
              <w:color w:val="000000" w:themeColor="text1"/>
            </w:rPr>
            <w:t>thử</w:t>
          </w:r>
          <w:proofErr w:type="spellEnd"/>
        </w:p>
      </w:tc>
    </w:tr>
  </w:tbl>
  <w:p w14:paraId="125C2009" w14:textId="77777777" w:rsidR="000B1151" w:rsidRDefault="000B115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748"/>
    <w:multiLevelType w:val="multilevel"/>
    <w:tmpl w:val="D6F61D4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 w:val="0"/>
        <w:color w:val="auto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 w:val="0"/>
        <w:color w:val="auto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i w:val="0"/>
        <w:color w:val="auto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i w:val="0"/>
        <w:color w:val="auto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multilevel"/>
    <w:tmpl w:val="58A07290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  <w:rPr>
        <w:rFonts w:hint="default"/>
        <w:i w:val="0"/>
        <w:iCs/>
        <w:color w:val="auto"/>
      </w:rPr>
    </w:lvl>
    <w:lvl w:ilvl="2">
      <w:start w:val="1"/>
      <w:numFmt w:val="decimal"/>
      <w:pStyle w:val="u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9D30BC"/>
    <w:multiLevelType w:val="hybridMultilevel"/>
    <w:tmpl w:val="93D82CF0"/>
    <w:lvl w:ilvl="0" w:tplc="09EAB65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8"/>
  </w:num>
  <w:num w:numId="5">
    <w:abstractNumId w:val="23"/>
  </w:num>
  <w:num w:numId="6">
    <w:abstractNumId w:val="7"/>
  </w:num>
  <w:num w:numId="7">
    <w:abstractNumId w:val="15"/>
  </w:num>
  <w:num w:numId="8">
    <w:abstractNumId w:val="6"/>
  </w:num>
  <w:num w:numId="9">
    <w:abstractNumId w:val="24"/>
  </w:num>
  <w:num w:numId="10">
    <w:abstractNumId w:val="19"/>
  </w:num>
  <w:num w:numId="11">
    <w:abstractNumId w:val="29"/>
  </w:num>
  <w:num w:numId="12">
    <w:abstractNumId w:val="21"/>
  </w:num>
  <w:num w:numId="13">
    <w:abstractNumId w:val="27"/>
  </w:num>
  <w:num w:numId="14">
    <w:abstractNumId w:val="12"/>
  </w:num>
  <w:num w:numId="15">
    <w:abstractNumId w:val="9"/>
  </w:num>
  <w:num w:numId="16">
    <w:abstractNumId w:val="10"/>
  </w:num>
  <w:num w:numId="17">
    <w:abstractNumId w:val="25"/>
  </w:num>
  <w:num w:numId="18">
    <w:abstractNumId w:val="30"/>
  </w:num>
  <w:num w:numId="19">
    <w:abstractNumId w:val="3"/>
  </w:num>
  <w:num w:numId="20">
    <w:abstractNumId w:val="26"/>
  </w:num>
  <w:num w:numId="21">
    <w:abstractNumId w:val="14"/>
  </w:num>
  <w:num w:numId="22">
    <w:abstractNumId w:val="20"/>
  </w:num>
  <w:num w:numId="23">
    <w:abstractNumId w:val="22"/>
  </w:num>
  <w:num w:numId="24">
    <w:abstractNumId w:val="4"/>
  </w:num>
  <w:num w:numId="25">
    <w:abstractNumId w:val="18"/>
  </w:num>
  <w:num w:numId="26">
    <w:abstractNumId w:val="28"/>
  </w:num>
  <w:num w:numId="27">
    <w:abstractNumId w:val="13"/>
  </w:num>
  <w:num w:numId="28">
    <w:abstractNumId w:val="1"/>
  </w:num>
  <w:num w:numId="29">
    <w:abstractNumId w:val="17"/>
  </w:num>
  <w:num w:numId="30">
    <w:abstractNumId w:val="2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3030"/>
    <w:rsid w:val="00025192"/>
    <w:rsid w:val="00030E00"/>
    <w:rsid w:val="0003374A"/>
    <w:rsid w:val="00034972"/>
    <w:rsid w:val="0003788A"/>
    <w:rsid w:val="000455E9"/>
    <w:rsid w:val="00045D49"/>
    <w:rsid w:val="00051A71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721FD"/>
    <w:rsid w:val="00072F28"/>
    <w:rsid w:val="00081375"/>
    <w:rsid w:val="000907C4"/>
    <w:rsid w:val="00090C0E"/>
    <w:rsid w:val="00092982"/>
    <w:rsid w:val="0009493C"/>
    <w:rsid w:val="000963CC"/>
    <w:rsid w:val="000A3ACE"/>
    <w:rsid w:val="000A45C7"/>
    <w:rsid w:val="000A6213"/>
    <w:rsid w:val="000B080C"/>
    <w:rsid w:val="000B1151"/>
    <w:rsid w:val="000C2075"/>
    <w:rsid w:val="000C333B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08E3"/>
    <w:rsid w:val="000F17C9"/>
    <w:rsid w:val="000F320D"/>
    <w:rsid w:val="000F6F6F"/>
    <w:rsid w:val="001012CD"/>
    <w:rsid w:val="001015D9"/>
    <w:rsid w:val="00103132"/>
    <w:rsid w:val="001044D4"/>
    <w:rsid w:val="0010476E"/>
    <w:rsid w:val="0011249F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54C84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7771"/>
    <w:rsid w:val="001F32E4"/>
    <w:rsid w:val="001F43B4"/>
    <w:rsid w:val="001F610A"/>
    <w:rsid w:val="00200476"/>
    <w:rsid w:val="002015EA"/>
    <w:rsid w:val="002041C4"/>
    <w:rsid w:val="00205704"/>
    <w:rsid w:val="00205A72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4729E"/>
    <w:rsid w:val="0025044B"/>
    <w:rsid w:val="00250EA3"/>
    <w:rsid w:val="00251716"/>
    <w:rsid w:val="00253DB4"/>
    <w:rsid w:val="00254B16"/>
    <w:rsid w:val="0026143F"/>
    <w:rsid w:val="0026242F"/>
    <w:rsid w:val="0026455C"/>
    <w:rsid w:val="00265E42"/>
    <w:rsid w:val="00267AFA"/>
    <w:rsid w:val="00271117"/>
    <w:rsid w:val="002732DE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63A9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148E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27D16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4E62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582"/>
    <w:rsid w:val="003B2867"/>
    <w:rsid w:val="003B4CC2"/>
    <w:rsid w:val="003B5CF2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37F1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3E6B"/>
    <w:rsid w:val="00464636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0F4B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2299"/>
    <w:rsid w:val="00532FE4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2E4"/>
    <w:rsid w:val="00567B87"/>
    <w:rsid w:val="00567FEA"/>
    <w:rsid w:val="00570BB4"/>
    <w:rsid w:val="00571B2E"/>
    <w:rsid w:val="005727E3"/>
    <w:rsid w:val="00575FC4"/>
    <w:rsid w:val="00581A07"/>
    <w:rsid w:val="00582FDA"/>
    <w:rsid w:val="00584391"/>
    <w:rsid w:val="005852D1"/>
    <w:rsid w:val="0059142A"/>
    <w:rsid w:val="00591A19"/>
    <w:rsid w:val="00592FA4"/>
    <w:rsid w:val="005934A6"/>
    <w:rsid w:val="0059366C"/>
    <w:rsid w:val="005A08C2"/>
    <w:rsid w:val="005A2EFF"/>
    <w:rsid w:val="005A4089"/>
    <w:rsid w:val="005A67C5"/>
    <w:rsid w:val="005B0EBE"/>
    <w:rsid w:val="005B1323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4C6"/>
    <w:rsid w:val="005E4619"/>
    <w:rsid w:val="005E7347"/>
    <w:rsid w:val="005F4C99"/>
    <w:rsid w:val="005F58B6"/>
    <w:rsid w:val="005F7307"/>
    <w:rsid w:val="00613902"/>
    <w:rsid w:val="00613C77"/>
    <w:rsid w:val="006155B7"/>
    <w:rsid w:val="00616B63"/>
    <w:rsid w:val="006224F8"/>
    <w:rsid w:val="00623231"/>
    <w:rsid w:val="006272D9"/>
    <w:rsid w:val="00627558"/>
    <w:rsid w:val="00630988"/>
    <w:rsid w:val="00630B61"/>
    <w:rsid w:val="00631F17"/>
    <w:rsid w:val="0063307A"/>
    <w:rsid w:val="00633AA0"/>
    <w:rsid w:val="00634916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1E58"/>
    <w:rsid w:val="00694452"/>
    <w:rsid w:val="006951E2"/>
    <w:rsid w:val="0069573E"/>
    <w:rsid w:val="00695F93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1841"/>
    <w:rsid w:val="006C46BB"/>
    <w:rsid w:val="006D0B9F"/>
    <w:rsid w:val="006D1BB9"/>
    <w:rsid w:val="006D3B8D"/>
    <w:rsid w:val="006D560D"/>
    <w:rsid w:val="006D7D8C"/>
    <w:rsid w:val="006D7F01"/>
    <w:rsid w:val="006E02BC"/>
    <w:rsid w:val="006E19F2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A3"/>
    <w:rsid w:val="007246D5"/>
    <w:rsid w:val="00724C50"/>
    <w:rsid w:val="00725B9F"/>
    <w:rsid w:val="00727B1A"/>
    <w:rsid w:val="00730811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0DE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53F7"/>
    <w:rsid w:val="008572B7"/>
    <w:rsid w:val="008604D0"/>
    <w:rsid w:val="0086666B"/>
    <w:rsid w:val="008674DD"/>
    <w:rsid w:val="00867D05"/>
    <w:rsid w:val="00870A0B"/>
    <w:rsid w:val="00871393"/>
    <w:rsid w:val="00871BF4"/>
    <w:rsid w:val="00873496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5202"/>
    <w:rsid w:val="008D61B4"/>
    <w:rsid w:val="008D6EFD"/>
    <w:rsid w:val="008D760E"/>
    <w:rsid w:val="008E1F0A"/>
    <w:rsid w:val="008E229A"/>
    <w:rsid w:val="008E2515"/>
    <w:rsid w:val="008E580B"/>
    <w:rsid w:val="008E5FCF"/>
    <w:rsid w:val="008E6D3B"/>
    <w:rsid w:val="008F2FD7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72EBC"/>
    <w:rsid w:val="00974EE4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97770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B6012"/>
    <w:rsid w:val="009C0855"/>
    <w:rsid w:val="009C0DDA"/>
    <w:rsid w:val="009C1CEE"/>
    <w:rsid w:val="009C3AA0"/>
    <w:rsid w:val="009C7712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08D6"/>
    <w:rsid w:val="009E2D0C"/>
    <w:rsid w:val="009E476D"/>
    <w:rsid w:val="009E5EB9"/>
    <w:rsid w:val="009E6902"/>
    <w:rsid w:val="009F109A"/>
    <w:rsid w:val="009F4F79"/>
    <w:rsid w:val="00A006E4"/>
    <w:rsid w:val="00A0538F"/>
    <w:rsid w:val="00A05A79"/>
    <w:rsid w:val="00A05BE3"/>
    <w:rsid w:val="00A060C9"/>
    <w:rsid w:val="00A07E39"/>
    <w:rsid w:val="00A229AD"/>
    <w:rsid w:val="00A22BFE"/>
    <w:rsid w:val="00A22E68"/>
    <w:rsid w:val="00A23CAA"/>
    <w:rsid w:val="00A37295"/>
    <w:rsid w:val="00A40C77"/>
    <w:rsid w:val="00A42B03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057F"/>
    <w:rsid w:val="00A82E8D"/>
    <w:rsid w:val="00A82FBC"/>
    <w:rsid w:val="00A83D93"/>
    <w:rsid w:val="00A83F83"/>
    <w:rsid w:val="00A87C10"/>
    <w:rsid w:val="00A913CD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4AC3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5489"/>
    <w:rsid w:val="00AE6F94"/>
    <w:rsid w:val="00AF162A"/>
    <w:rsid w:val="00AF2390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17C42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0F6F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4E1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5D4"/>
    <w:rsid w:val="00C117D0"/>
    <w:rsid w:val="00C123D8"/>
    <w:rsid w:val="00C12513"/>
    <w:rsid w:val="00C1282E"/>
    <w:rsid w:val="00C13744"/>
    <w:rsid w:val="00C14CE9"/>
    <w:rsid w:val="00C20E39"/>
    <w:rsid w:val="00C212F5"/>
    <w:rsid w:val="00C21302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4DEB"/>
    <w:rsid w:val="00C45F38"/>
    <w:rsid w:val="00C46BEC"/>
    <w:rsid w:val="00C46EEB"/>
    <w:rsid w:val="00C479C8"/>
    <w:rsid w:val="00C503B2"/>
    <w:rsid w:val="00C553FC"/>
    <w:rsid w:val="00C55BC1"/>
    <w:rsid w:val="00C55E9A"/>
    <w:rsid w:val="00C60DF8"/>
    <w:rsid w:val="00C65EBD"/>
    <w:rsid w:val="00C70500"/>
    <w:rsid w:val="00C7119C"/>
    <w:rsid w:val="00C71235"/>
    <w:rsid w:val="00C7129A"/>
    <w:rsid w:val="00C7176C"/>
    <w:rsid w:val="00C7215A"/>
    <w:rsid w:val="00C75D8D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2080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29F1"/>
    <w:rsid w:val="00D132CA"/>
    <w:rsid w:val="00D148E7"/>
    <w:rsid w:val="00D14FE5"/>
    <w:rsid w:val="00D164E2"/>
    <w:rsid w:val="00D16D46"/>
    <w:rsid w:val="00D1722E"/>
    <w:rsid w:val="00D1744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0D97"/>
    <w:rsid w:val="00D50F7F"/>
    <w:rsid w:val="00D5179B"/>
    <w:rsid w:val="00D52D8E"/>
    <w:rsid w:val="00D57AA9"/>
    <w:rsid w:val="00D61CEF"/>
    <w:rsid w:val="00D63C3C"/>
    <w:rsid w:val="00D6719A"/>
    <w:rsid w:val="00D73AF4"/>
    <w:rsid w:val="00D74D03"/>
    <w:rsid w:val="00D8055B"/>
    <w:rsid w:val="00D80B7F"/>
    <w:rsid w:val="00D82F96"/>
    <w:rsid w:val="00D868DD"/>
    <w:rsid w:val="00D9239D"/>
    <w:rsid w:val="00D92C1A"/>
    <w:rsid w:val="00D92CD5"/>
    <w:rsid w:val="00D95833"/>
    <w:rsid w:val="00DA0D82"/>
    <w:rsid w:val="00DA5C4B"/>
    <w:rsid w:val="00DA61CF"/>
    <w:rsid w:val="00DA70EA"/>
    <w:rsid w:val="00DB0D47"/>
    <w:rsid w:val="00DB2962"/>
    <w:rsid w:val="00DB42F9"/>
    <w:rsid w:val="00DB476E"/>
    <w:rsid w:val="00DC0050"/>
    <w:rsid w:val="00DC0FD1"/>
    <w:rsid w:val="00DC50C5"/>
    <w:rsid w:val="00DC525F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DF7986"/>
    <w:rsid w:val="00E00095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4350"/>
    <w:rsid w:val="00E44ED4"/>
    <w:rsid w:val="00E474B6"/>
    <w:rsid w:val="00E51330"/>
    <w:rsid w:val="00E5236F"/>
    <w:rsid w:val="00E54931"/>
    <w:rsid w:val="00E553A2"/>
    <w:rsid w:val="00E55A54"/>
    <w:rsid w:val="00E57A9C"/>
    <w:rsid w:val="00E60591"/>
    <w:rsid w:val="00E60DF8"/>
    <w:rsid w:val="00E65632"/>
    <w:rsid w:val="00E72F74"/>
    <w:rsid w:val="00E8170F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E439A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1301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388C"/>
    <w:rsid w:val="00F579B0"/>
    <w:rsid w:val="00F608CA"/>
    <w:rsid w:val="00F6514B"/>
    <w:rsid w:val="00F66032"/>
    <w:rsid w:val="00F72F77"/>
    <w:rsid w:val="00F73EEE"/>
    <w:rsid w:val="00F74E54"/>
    <w:rsid w:val="00F75610"/>
    <w:rsid w:val="00F75F5A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85BBD"/>
    <w:rsid w:val="00F9007C"/>
    <w:rsid w:val="00F92226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057A"/>
    <w:rsid w:val="00FE7045"/>
    <w:rsid w:val="00FE758B"/>
    <w:rsid w:val="00FF134C"/>
    <w:rsid w:val="00FF1EDE"/>
    <w:rsid w:val="00FF6493"/>
    <w:rsid w:val="01CD7D66"/>
    <w:rsid w:val="03205685"/>
    <w:rsid w:val="04241EE5"/>
    <w:rsid w:val="06318B2F"/>
    <w:rsid w:val="0672BC36"/>
    <w:rsid w:val="07CAD0CD"/>
    <w:rsid w:val="09DBC1B6"/>
    <w:rsid w:val="0A498B7B"/>
    <w:rsid w:val="0A9C0111"/>
    <w:rsid w:val="0BFB62AC"/>
    <w:rsid w:val="0C41AB60"/>
    <w:rsid w:val="0DC51D08"/>
    <w:rsid w:val="1296F9AD"/>
    <w:rsid w:val="12A712F6"/>
    <w:rsid w:val="1335F807"/>
    <w:rsid w:val="1530BB72"/>
    <w:rsid w:val="161F321B"/>
    <w:rsid w:val="16B02740"/>
    <w:rsid w:val="182AB2E9"/>
    <w:rsid w:val="18C0804C"/>
    <w:rsid w:val="1930AACC"/>
    <w:rsid w:val="1B10432C"/>
    <w:rsid w:val="1C371D79"/>
    <w:rsid w:val="1EAD10B7"/>
    <w:rsid w:val="1F1880AC"/>
    <w:rsid w:val="1F362F05"/>
    <w:rsid w:val="1FE772F5"/>
    <w:rsid w:val="2095C371"/>
    <w:rsid w:val="2284286B"/>
    <w:rsid w:val="2305EB5A"/>
    <w:rsid w:val="237E8786"/>
    <w:rsid w:val="2412D6AA"/>
    <w:rsid w:val="2533A1B7"/>
    <w:rsid w:val="25DDDA34"/>
    <w:rsid w:val="26A9BF11"/>
    <w:rsid w:val="26E9C86A"/>
    <w:rsid w:val="270E9BB5"/>
    <w:rsid w:val="279B618D"/>
    <w:rsid w:val="285F9191"/>
    <w:rsid w:val="28820D13"/>
    <w:rsid w:val="29752CDE"/>
    <w:rsid w:val="2A0712DA"/>
    <w:rsid w:val="2AD16420"/>
    <w:rsid w:val="2BBA7FDE"/>
    <w:rsid w:val="2BC8E47B"/>
    <w:rsid w:val="2C3E6344"/>
    <w:rsid w:val="2C78DF6F"/>
    <w:rsid w:val="2CACCDA0"/>
    <w:rsid w:val="2DF8887E"/>
    <w:rsid w:val="2FCD0D68"/>
    <w:rsid w:val="30A9E954"/>
    <w:rsid w:val="31F4C18E"/>
    <w:rsid w:val="32F2B1D4"/>
    <w:rsid w:val="36813A48"/>
    <w:rsid w:val="36FD0B34"/>
    <w:rsid w:val="372643D6"/>
    <w:rsid w:val="37FF5A15"/>
    <w:rsid w:val="38AACC5D"/>
    <w:rsid w:val="39234C93"/>
    <w:rsid w:val="39F4FED5"/>
    <w:rsid w:val="3A18CBF9"/>
    <w:rsid w:val="3A3F7A7C"/>
    <w:rsid w:val="3A88CDF7"/>
    <w:rsid w:val="3AC95E29"/>
    <w:rsid w:val="3C4C0F9B"/>
    <w:rsid w:val="3D82C62C"/>
    <w:rsid w:val="3DD2B4E7"/>
    <w:rsid w:val="3FB29C48"/>
    <w:rsid w:val="4015E7FD"/>
    <w:rsid w:val="409593A3"/>
    <w:rsid w:val="41816910"/>
    <w:rsid w:val="42316404"/>
    <w:rsid w:val="43276D01"/>
    <w:rsid w:val="44EC577B"/>
    <w:rsid w:val="45336826"/>
    <w:rsid w:val="464A90C3"/>
    <w:rsid w:val="47658429"/>
    <w:rsid w:val="47B0A13B"/>
    <w:rsid w:val="48B97C9C"/>
    <w:rsid w:val="49B3CC9C"/>
    <w:rsid w:val="4AFA05A9"/>
    <w:rsid w:val="4D6E7C6D"/>
    <w:rsid w:val="4DE016CF"/>
    <w:rsid w:val="4FF35FB4"/>
    <w:rsid w:val="5191D44E"/>
    <w:rsid w:val="52125EFF"/>
    <w:rsid w:val="524A7187"/>
    <w:rsid w:val="52B387F2"/>
    <w:rsid w:val="53601E0C"/>
    <w:rsid w:val="544D483F"/>
    <w:rsid w:val="56589531"/>
    <w:rsid w:val="5697BECE"/>
    <w:rsid w:val="5903BF5C"/>
    <w:rsid w:val="5AAF7F03"/>
    <w:rsid w:val="5AF39FDA"/>
    <w:rsid w:val="5B2B98FC"/>
    <w:rsid w:val="5B6FCE53"/>
    <w:rsid w:val="5CEB5D15"/>
    <w:rsid w:val="5CEDD7F5"/>
    <w:rsid w:val="5FEF6958"/>
    <w:rsid w:val="60046412"/>
    <w:rsid w:val="6114B2FE"/>
    <w:rsid w:val="654B3BE6"/>
    <w:rsid w:val="65E101DF"/>
    <w:rsid w:val="6733366A"/>
    <w:rsid w:val="6793371B"/>
    <w:rsid w:val="6990677B"/>
    <w:rsid w:val="69F03D37"/>
    <w:rsid w:val="6AB47302"/>
    <w:rsid w:val="6B456932"/>
    <w:rsid w:val="6CE715FA"/>
    <w:rsid w:val="6E7F2CA7"/>
    <w:rsid w:val="6E7FD0F1"/>
    <w:rsid w:val="6F2EB26F"/>
    <w:rsid w:val="6F57F3D7"/>
    <w:rsid w:val="6F6BF176"/>
    <w:rsid w:val="708DE8EB"/>
    <w:rsid w:val="7132C44E"/>
    <w:rsid w:val="73460D33"/>
    <w:rsid w:val="744DD7D9"/>
    <w:rsid w:val="745F8086"/>
    <w:rsid w:val="74FDD2CD"/>
    <w:rsid w:val="751B8361"/>
    <w:rsid w:val="753132C7"/>
    <w:rsid w:val="753EE511"/>
    <w:rsid w:val="757615DD"/>
    <w:rsid w:val="7779CDAD"/>
    <w:rsid w:val="7CD39503"/>
    <w:rsid w:val="7DC4EFC1"/>
    <w:rsid w:val="7DD6DAF2"/>
    <w:rsid w:val="7DF4FA3C"/>
    <w:rsid w:val="7EC3F7D0"/>
    <w:rsid w:val="7F5160E3"/>
    <w:rsid w:val="7FCCF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,"/>
  <w14:docId w14:val="296606F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Mucluc4">
    <w:name w:val="toc 4"/>
    <w:basedOn w:val="Binhthng"/>
    <w:next w:val="Binhthng"/>
    <w:autoRedefine/>
    <w:uiPriority w:val="39"/>
    <w:unhideWhenUsed/>
    <w:rsid w:val="00E1012B"/>
    <w:pPr>
      <w:spacing w:after="100"/>
      <w:ind w:left="780"/>
    </w:pPr>
  </w:style>
  <w:style w:type="character" w:customStyle="1" w:styleId="u5Char">
    <w:name w:val="Đầu đề 5 Char"/>
    <w:basedOn w:val="Phngmcinhcuaoanvn"/>
    <w:link w:val="u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pChagiiquyt">
    <w:name w:val="Unresolved Mention"/>
    <w:basedOn w:val="Phngmcinhcuaoanvn"/>
    <w:uiPriority w:val="99"/>
    <w:semiHidden/>
    <w:unhideWhenUsed/>
    <w:rsid w:val="003B5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hcmus.edu.vn/attachments/article/4049/CV%20307%20LOGO%20TRUONG.pdf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2F0E3F"/>
    <w:rsid w:val="003466A5"/>
    <w:rsid w:val="003468ED"/>
    <w:rsid w:val="0036061B"/>
    <w:rsid w:val="00372ECC"/>
    <w:rsid w:val="00496018"/>
    <w:rsid w:val="0054533F"/>
    <w:rsid w:val="005C2F93"/>
    <w:rsid w:val="005D6483"/>
    <w:rsid w:val="00605ED9"/>
    <w:rsid w:val="006A5587"/>
    <w:rsid w:val="006D598B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87C49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A0FD1201485479895ED3ABF5F8B85" ma:contentTypeVersion="7" ma:contentTypeDescription="Create a new document." ma:contentTypeScope="" ma:versionID="079ee4fb2fabb65520d6a613be97d116">
  <xsd:schema xmlns:xsd="http://www.w3.org/2001/XMLSchema" xmlns:xs="http://www.w3.org/2001/XMLSchema" xmlns:p="http://schemas.microsoft.com/office/2006/metadata/properties" xmlns:ns3="7b495183-be68-46b6-9f93-303bb4369acc" xmlns:ns4="e8900967-fe10-44ee-8cdd-dcc614f4f1dd" targetNamespace="http://schemas.microsoft.com/office/2006/metadata/properties" ma:root="true" ma:fieldsID="352e32c72f0a7a307122e470dfb98c00" ns3:_="" ns4:_="">
    <xsd:import namespace="7b495183-be68-46b6-9f93-303bb4369acc"/>
    <xsd:import namespace="e8900967-fe10-44ee-8cdd-dcc614f4f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95183-be68-46b6-9f93-303bb4369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00967-fe10-44ee-8cdd-dcc614f4f1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4DB0EA-AA58-4E56-B2DA-355CF8108B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701EF-3403-42CB-8168-79E05A5981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148F04-36C2-DB4F-9BED-74161C30080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9D4ADEC-105F-49C1-95FE-709EABF7F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95183-be68-46b6-9f93-303bb4369acc"/>
    <ds:schemaRef ds:uri="e8900967-fe10-44ee-8cdd-dcc614f4f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1734</Words>
  <Characters>9886</Characters>
  <Application>Microsoft Office Word</Application>
  <DocSecurity>0</DocSecurity>
  <Lines>82</Lines>
  <Paragraphs>23</Paragraphs>
  <ScaleCrop>false</ScaleCrop>
  <Company>ĐH Khoa học Tự nhiên, ĐHQG-HCM</Company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Anthony Bùi</cp:lastModifiedBy>
  <cp:revision>101</cp:revision>
  <cp:lastPrinted>2013-03-09T10:25:00Z</cp:lastPrinted>
  <dcterms:created xsi:type="dcterms:W3CDTF">2021-11-27T14:22:00Z</dcterms:created>
  <dcterms:modified xsi:type="dcterms:W3CDTF">2021-12-17T06:39:00Z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0x010100182A0FD1201485479895ED3ABF5F8B85</vt:lpwstr>
  </property>
</Properties>
</file>